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42A" w:rsidRPr="0087433C" w:rsidRDefault="0087433C">
      <w:pPr>
        <w:pStyle w:val="a3"/>
        <w:rPr>
          <w:lang w:val="ru-RU"/>
        </w:rPr>
      </w:pPr>
      <w:bookmarkStart w:id="0" w:name="_gjdgxs" w:colFirst="0" w:colLast="0"/>
      <w:bookmarkEnd w:id="0"/>
      <w:r w:rsidRPr="0087433C">
        <w:rPr>
          <w:lang w:val="ru-RU"/>
        </w:rPr>
        <w:t xml:space="preserve">Урок </w:t>
      </w:r>
      <w:r w:rsidR="00F527F5" w:rsidRPr="001D4DC7">
        <w:rPr>
          <w:lang w:val="ru-RU"/>
        </w:rPr>
        <w:t>7</w:t>
      </w:r>
      <w:r w:rsidRPr="0087433C">
        <w:rPr>
          <w:lang w:val="ru-RU"/>
        </w:rPr>
        <w:t>. ООП. Продвинутый уровень</w:t>
      </w:r>
    </w:p>
    <w:p w:rsidR="00CB642A" w:rsidRPr="0087433C" w:rsidRDefault="0087433C">
      <w:pPr>
        <w:pStyle w:val="a4"/>
        <w:spacing w:before="200" w:after="200"/>
        <w:jc w:val="both"/>
        <w:rPr>
          <w:color w:val="000000"/>
          <w:lang w:val="ru-RU"/>
        </w:rPr>
      </w:pPr>
      <w:bookmarkStart w:id="1" w:name="_30j0zll" w:colFirst="0" w:colLast="0"/>
      <w:bookmarkEnd w:id="1"/>
      <w:r w:rsidRPr="0087433C">
        <w:rPr>
          <w:color w:val="000000"/>
          <w:lang w:val="ru-RU"/>
        </w:rPr>
        <w:t>На этом уроке разберем особенности реализации перегрузки операторов, т. е., изменения механизма работы операторов языка посредством специальных методов. Также в рамках текущего задания мы познакомимся с понятием переопределения метода, т. е., научимся модифицировать логику методов базовых классов. Мы познакомимся с понятием интерфейса и научимся создавать собственные объекты-итераторы. В конце урока мы узнаем, для чего используется декоратор @</w:t>
      </w:r>
      <w:r>
        <w:rPr>
          <w:color w:val="000000"/>
        </w:rPr>
        <w:t>property</w:t>
      </w:r>
      <w:r w:rsidRPr="0087433C">
        <w:rPr>
          <w:color w:val="000000"/>
          <w:lang w:val="ru-RU"/>
        </w:rPr>
        <w:t xml:space="preserve"> и важнейшие особенности воплощения парадигмы ООП в </w:t>
      </w:r>
      <w:r>
        <w:rPr>
          <w:color w:val="000000"/>
        </w:rPr>
        <w:t>Python</w:t>
      </w:r>
      <w:r w:rsidRPr="0087433C">
        <w:rPr>
          <w:color w:val="000000"/>
          <w:lang w:val="ru-RU"/>
        </w:rPr>
        <w:t>.</w:t>
      </w:r>
    </w:p>
    <w:p w:rsidR="00CB642A" w:rsidRPr="0087433C" w:rsidRDefault="00CB642A">
      <w:pPr>
        <w:jc w:val="both"/>
        <w:rPr>
          <w:lang w:val="ru-RU"/>
        </w:rPr>
      </w:pPr>
    </w:p>
    <w:p w:rsidR="00CB642A" w:rsidRPr="0087433C" w:rsidRDefault="00CB642A">
      <w:pPr>
        <w:jc w:val="both"/>
        <w:rPr>
          <w:lang w:val="ru-RU"/>
        </w:rPr>
      </w:pPr>
    </w:p>
    <w:p w:rsidR="00CB642A" w:rsidRPr="0087433C" w:rsidRDefault="00CB642A">
      <w:pPr>
        <w:jc w:val="both"/>
        <w:rPr>
          <w:lang w:val="ru-RU"/>
        </w:rPr>
      </w:pPr>
    </w:p>
    <w:p w:rsidR="00CB642A" w:rsidRPr="0087433C" w:rsidRDefault="00CB642A">
      <w:pPr>
        <w:jc w:val="both"/>
        <w:rPr>
          <w:lang w:val="ru-RU"/>
        </w:rPr>
      </w:pPr>
    </w:p>
    <w:p w:rsidR="00CB642A" w:rsidRDefault="00CB642A">
      <w:pPr>
        <w:jc w:val="both"/>
        <w:rPr>
          <w:lang w:val="ru-RU"/>
        </w:rPr>
      </w:pPr>
    </w:p>
    <w:p w:rsidR="0087433C" w:rsidRDefault="0087433C">
      <w:pPr>
        <w:jc w:val="both"/>
        <w:rPr>
          <w:lang w:val="ru-RU"/>
        </w:rPr>
      </w:pPr>
    </w:p>
    <w:p w:rsidR="0087433C" w:rsidRPr="0087433C" w:rsidRDefault="0087433C">
      <w:pPr>
        <w:jc w:val="both"/>
        <w:rPr>
          <w:lang w:val="ru-RU"/>
        </w:rPr>
      </w:pPr>
    </w:p>
    <w:p w:rsidR="00CB642A" w:rsidRPr="0087433C" w:rsidRDefault="00CB642A">
      <w:pPr>
        <w:jc w:val="both"/>
        <w:rPr>
          <w:lang w:val="ru-RU"/>
        </w:rPr>
      </w:pPr>
    </w:p>
    <w:p w:rsidR="00CB642A" w:rsidRPr="0087433C" w:rsidRDefault="00CB642A">
      <w:pPr>
        <w:jc w:val="both"/>
        <w:rPr>
          <w:lang w:val="ru-RU"/>
        </w:rPr>
      </w:pPr>
    </w:p>
    <w:p w:rsidR="00CB642A" w:rsidRPr="0087433C" w:rsidRDefault="00CB642A">
      <w:pPr>
        <w:jc w:val="both"/>
        <w:rPr>
          <w:lang w:val="ru-RU"/>
        </w:rPr>
      </w:pPr>
    </w:p>
    <w:p w:rsidR="00CB642A" w:rsidRDefault="0087433C">
      <w:pPr>
        <w:pStyle w:val="a4"/>
      </w:pPr>
      <w:bookmarkStart w:id="2" w:name="_1fob9te" w:colFirst="0" w:colLast="0"/>
      <w:bookmarkEnd w:id="2"/>
      <w:proofErr w:type="spellStart"/>
      <w:r>
        <w:lastRenderedPageBreak/>
        <w:t>Оглавление</w:t>
      </w:r>
      <w:bookmarkStart w:id="3" w:name="_GoBack"/>
      <w:bookmarkEnd w:id="3"/>
      <w:proofErr w:type="spellEnd"/>
    </w:p>
    <w:sdt>
      <w:sdtPr>
        <w:id w:val="-1718808286"/>
        <w:docPartObj>
          <w:docPartGallery w:val="Table of Contents"/>
          <w:docPartUnique/>
        </w:docPartObj>
      </w:sdtPr>
      <w:sdtEndPr/>
      <w:sdtContent>
        <w:p w:rsidR="00AA2256" w:rsidRDefault="0087433C">
          <w:pPr>
            <w:pStyle w:val="10"/>
            <w:tabs>
              <w:tab w:val="right" w:leader="dot" w:pos="963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118205599" w:history="1">
            <w:r w:rsidR="00AA2256" w:rsidRPr="00497BBF">
              <w:rPr>
                <w:rStyle w:val="afffb"/>
                <w:noProof/>
                <w:lang w:val="ru-RU"/>
              </w:rPr>
              <w:t>Перегрузка операторов</w:t>
            </w:r>
          </w:hyperlink>
        </w:p>
        <w:p w:rsidR="00AA2256" w:rsidRDefault="00AA2256">
          <w:pPr>
            <w:pStyle w:val="20"/>
            <w:tabs>
              <w:tab w:val="right" w:leader="dot" w:pos="9630"/>
            </w:tabs>
            <w:rPr>
              <w:noProof/>
            </w:rPr>
          </w:pPr>
          <w:hyperlink w:anchor="_Toc118205600" w:history="1">
            <w:r w:rsidRPr="00497BBF">
              <w:rPr>
                <w:rStyle w:val="afffb"/>
                <w:noProof/>
                <w:lang w:val="ru-RU"/>
              </w:rPr>
              <w:t>__</w:t>
            </w:r>
            <w:r w:rsidRPr="00497BBF">
              <w:rPr>
                <w:rStyle w:val="afffb"/>
                <w:noProof/>
              </w:rPr>
              <w:t>init</w:t>
            </w:r>
            <w:r w:rsidRPr="00497BBF">
              <w:rPr>
                <w:rStyle w:val="afffb"/>
                <w:noProof/>
                <w:lang w:val="ru-RU"/>
              </w:rPr>
              <w:t>__</w:t>
            </w:r>
          </w:hyperlink>
        </w:p>
        <w:p w:rsidR="00AA2256" w:rsidRDefault="00AA2256">
          <w:pPr>
            <w:pStyle w:val="20"/>
            <w:tabs>
              <w:tab w:val="right" w:leader="dot" w:pos="9630"/>
            </w:tabs>
            <w:rPr>
              <w:noProof/>
            </w:rPr>
          </w:pPr>
          <w:hyperlink w:anchor="_Toc118205601" w:history="1">
            <w:r w:rsidRPr="00497BBF">
              <w:rPr>
                <w:rStyle w:val="afffb"/>
                <w:noProof/>
              </w:rPr>
              <w:t>__del__</w:t>
            </w:r>
          </w:hyperlink>
        </w:p>
        <w:p w:rsidR="00AA2256" w:rsidRDefault="00AA2256">
          <w:pPr>
            <w:pStyle w:val="20"/>
            <w:tabs>
              <w:tab w:val="right" w:leader="dot" w:pos="9630"/>
            </w:tabs>
            <w:rPr>
              <w:noProof/>
            </w:rPr>
          </w:pPr>
          <w:hyperlink w:anchor="_Toc118205602" w:history="1">
            <w:r w:rsidRPr="00497BBF">
              <w:rPr>
                <w:rStyle w:val="afffb"/>
                <w:noProof/>
              </w:rPr>
              <w:t>__str__</w:t>
            </w:r>
          </w:hyperlink>
        </w:p>
        <w:p w:rsidR="00AA2256" w:rsidRDefault="00AA2256">
          <w:pPr>
            <w:pStyle w:val="20"/>
            <w:tabs>
              <w:tab w:val="right" w:leader="dot" w:pos="9630"/>
            </w:tabs>
            <w:rPr>
              <w:noProof/>
            </w:rPr>
          </w:pPr>
          <w:hyperlink w:anchor="_Toc118205603" w:history="1">
            <w:r w:rsidRPr="00497BBF">
              <w:rPr>
                <w:rStyle w:val="afffb"/>
                <w:noProof/>
              </w:rPr>
              <w:t>__add__</w:t>
            </w:r>
          </w:hyperlink>
        </w:p>
        <w:p w:rsidR="00AA2256" w:rsidRDefault="00AA2256">
          <w:pPr>
            <w:pStyle w:val="20"/>
            <w:tabs>
              <w:tab w:val="right" w:leader="dot" w:pos="9630"/>
            </w:tabs>
            <w:rPr>
              <w:noProof/>
            </w:rPr>
          </w:pPr>
          <w:hyperlink w:anchor="_Toc118205604" w:history="1">
            <w:r w:rsidRPr="00497BBF">
              <w:rPr>
                <w:rStyle w:val="afffb"/>
                <w:noProof/>
              </w:rPr>
              <w:t>__setattr__</w:t>
            </w:r>
          </w:hyperlink>
        </w:p>
        <w:p w:rsidR="00AA2256" w:rsidRDefault="00AA2256">
          <w:pPr>
            <w:pStyle w:val="20"/>
            <w:tabs>
              <w:tab w:val="right" w:leader="dot" w:pos="9630"/>
            </w:tabs>
            <w:rPr>
              <w:noProof/>
            </w:rPr>
          </w:pPr>
          <w:hyperlink w:anchor="_Toc118205605" w:history="1">
            <w:r w:rsidRPr="00497BBF">
              <w:rPr>
                <w:rStyle w:val="afffb"/>
                <w:noProof/>
              </w:rPr>
              <w:t>__getitem__</w:t>
            </w:r>
          </w:hyperlink>
        </w:p>
        <w:p w:rsidR="00AA2256" w:rsidRDefault="00AA2256">
          <w:pPr>
            <w:pStyle w:val="20"/>
            <w:tabs>
              <w:tab w:val="right" w:leader="dot" w:pos="9630"/>
            </w:tabs>
            <w:rPr>
              <w:noProof/>
            </w:rPr>
          </w:pPr>
          <w:hyperlink w:anchor="_Toc118205606" w:history="1">
            <w:r w:rsidRPr="00497BBF">
              <w:rPr>
                <w:rStyle w:val="afffb"/>
                <w:noProof/>
              </w:rPr>
              <w:t>__call__</w:t>
            </w:r>
          </w:hyperlink>
        </w:p>
        <w:p w:rsidR="00AA2256" w:rsidRDefault="00AA2256">
          <w:pPr>
            <w:pStyle w:val="20"/>
            <w:tabs>
              <w:tab w:val="right" w:leader="dot" w:pos="9630"/>
            </w:tabs>
            <w:rPr>
              <w:noProof/>
            </w:rPr>
          </w:pPr>
          <w:hyperlink w:anchor="_Toc118205607" w:history="1">
            <w:r w:rsidRPr="00497BBF">
              <w:rPr>
                <w:rStyle w:val="afffb"/>
                <w:noProof/>
              </w:rPr>
              <w:t>__eq__</w:t>
            </w:r>
          </w:hyperlink>
        </w:p>
        <w:p w:rsidR="00AA2256" w:rsidRDefault="00AA2256">
          <w:pPr>
            <w:pStyle w:val="20"/>
            <w:tabs>
              <w:tab w:val="right" w:leader="dot" w:pos="9630"/>
            </w:tabs>
            <w:rPr>
              <w:noProof/>
            </w:rPr>
          </w:pPr>
          <w:hyperlink w:anchor="_Toc118205608" w:history="1">
            <w:r w:rsidRPr="00497BBF">
              <w:rPr>
                <w:rStyle w:val="afffb"/>
                <w:noProof/>
              </w:rPr>
              <w:t>__lt__</w:t>
            </w:r>
          </w:hyperlink>
        </w:p>
        <w:p w:rsidR="00AA2256" w:rsidRDefault="00AA2256">
          <w:pPr>
            <w:pStyle w:val="20"/>
            <w:tabs>
              <w:tab w:val="right" w:leader="dot" w:pos="9630"/>
            </w:tabs>
            <w:rPr>
              <w:noProof/>
            </w:rPr>
          </w:pPr>
          <w:hyperlink w:anchor="_Toc118205609" w:history="1">
            <w:r w:rsidRPr="00497BBF">
              <w:rPr>
                <w:rStyle w:val="afffb"/>
                <w:noProof/>
              </w:rPr>
              <w:t>__iadd__</w:t>
            </w:r>
          </w:hyperlink>
        </w:p>
        <w:p w:rsidR="00AA2256" w:rsidRDefault="00AA2256">
          <w:pPr>
            <w:pStyle w:val="10"/>
            <w:tabs>
              <w:tab w:val="right" w:leader="dot" w:pos="9630"/>
            </w:tabs>
            <w:rPr>
              <w:noProof/>
            </w:rPr>
          </w:pPr>
          <w:hyperlink w:anchor="_Toc118205610" w:history="1">
            <w:r w:rsidRPr="00497BBF">
              <w:rPr>
                <w:rStyle w:val="afffb"/>
                <w:noProof/>
              </w:rPr>
              <w:t>Переопределение методов</w:t>
            </w:r>
          </w:hyperlink>
        </w:p>
        <w:p w:rsidR="00AA2256" w:rsidRDefault="00AA2256">
          <w:pPr>
            <w:pStyle w:val="10"/>
            <w:tabs>
              <w:tab w:val="right" w:leader="dot" w:pos="9630"/>
            </w:tabs>
            <w:rPr>
              <w:noProof/>
            </w:rPr>
          </w:pPr>
          <w:hyperlink w:anchor="_Toc118205611" w:history="1">
            <w:r w:rsidRPr="00497BBF">
              <w:rPr>
                <w:rStyle w:val="afffb"/>
                <w:noProof/>
                <w:lang w:val="ru-RU"/>
              </w:rPr>
              <w:t>Интерфейсы</w:t>
            </w:r>
          </w:hyperlink>
        </w:p>
        <w:p w:rsidR="00AA2256" w:rsidRDefault="00AA2256">
          <w:pPr>
            <w:pStyle w:val="10"/>
            <w:tabs>
              <w:tab w:val="right" w:leader="dot" w:pos="9630"/>
            </w:tabs>
            <w:rPr>
              <w:noProof/>
            </w:rPr>
          </w:pPr>
          <w:hyperlink w:anchor="_Toc118205612" w:history="1">
            <w:r w:rsidRPr="00497BBF">
              <w:rPr>
                <w:rStyle w:val="afffb"/>
                <w:noProof/>
              </w:rPr>
              <w:t>Интерфейс итерации</w:t>
            </w:r>
          </w:hyperlink>
        </w:p>
        <w:p w:rsidR="00AA2256" w:rsidRDefault="00AA2256">
          <w:pPr>
            <w:pStyle w:val="10"/>
            <w:tabs>
              <w:tab w:val="right" w:leader="dot" w:pos="9630"/>
            </w:tabs>
            <w:rPr>
              <w:noProof/>
            </w:rPr>
          </w:pPr>
          <w:hyperlink w:anchor="_Toc118205613" w:history="1">
            <w:r w:rsidRPr="00497BBF">
              <w:rPr>
                <w:rStyle w:val="afffb"/>
                <w:noProof/>
                <w:lang w:val="ru-RU"/>
              </w:rPr>
              <w:t>Создание собственных объектов-итераторов</w:t>
            </w:r>
          </w:hyperlink>
        </w:p>
        <w:p w:rsidR="00AA2256" w:rsidRDefault="00AA2256">
          <w:pPr>
            <w:pStyle w:val="10"/>
            <w:tabs>
              <w:tab w:val="right" w:leader="dot" w:pos="9630"/>
            </w:tabs>
            <w:rPr>
              <w:noProof/>
            </w:rPr>
          </w:pPr>
          <w:hyperlink w:anchor="_Toc118205614" w:history="1">
            <w:r w:rsidRPr="00497BBF">
              <w:rPr>
                <w:rStyle w:val="afffb"/>
                <w:noProof/>
                <w:lang w:val="ru-RU"/>
              </w:rPr>
              <w:t>Декоратор @</w:t>
            </w:r>
            <w:r w:rsidRPr="00497BBF">
              <w:rPr>
                <w:rStyle w:val="afffb"/>
                <w:noProof/>
              </w:rPr>
              <w:t>property</w:t>
            </w:r>
          </w:hyperlink>
        </w:p>
        <w:p w:rsidR="00AA2256" w:rsidRDefault="00AA2256">
          <w:pPr>
            <w:pStyle w:val="10"/>
            <w:tabs>
              <w:tab w:val="right" w:leader="dot" w:pos="9630"/>
            </w:tabs>
            <w:rPr>
              <w:noProof/>
            </w:rPr>
          </w:pPr>
          <w:hyperlink w:anchor="_Toc118205615" w:history="1">
            <w:r w:rsidRPr="00497BBF">
              <w:rPr>
                <w:rStyle w:val="afffb"/>
                <w:noProof/>
                <w:lang w:val="ru-RU"/>
              </w:rPr>
              <w:t>Композиция</w:t>
            </w:r>
          </w:hyperlink>
        </w:p>
        <w:p w:rsidR="00AA2256" w:rsidRDefault="00AA2256">
          <w:pPr>
            <w:pStyle w:val="10"/>
            <w:tabs>
              <w:tab w:val="right" w:leader="dot" w:pos="9630"/>
            </w:tabs>
            <w:rPr>
              <w:noProof/>
            </w:rPr>
          </w:pPr>
          <w:hyperlink w:anchor="_Toc118205616" w:history="1">
            <w:r w:rsidRPr="00497BBF">
              <w:rPr>
                <w:rStyle w:val="afffb"/>
                <w:noProof/>
              </w:rPr>
              <w:t>Особенности ООП в Python</w:t>
            </w:r>
          </w:hyperlink>
        </w:p>
        <w:p w:rsidR="00AA2256" w:rsidRDefault="00AA2256">
          <w:pPr>
            <w:pStyle w:val="20"/>
            <w:tabs>
              <w:tab w:val="right" w:leader="dot" w:pos="9630"/>
            </w:tabs>
            <w:rPr>
              <w:noProof/>
            </w:rPr>
          </w:pPr>
          <w:hyperlink w:anchor="_Toc118205617" w:history="1">
            <w:r w:rsidRPr="00497BBF">
              <w:rPr>
                <w:rStyle w:val="afffb"/>
                <w:noProof/>
                <w:lang w:val="ru-RU"/>
              </w:rPr>
              <w:t>Преимущества ООП</w:t>
            </w:r>
          </w:hyperlink>
        </w:p>
        <w:p w:rsidR="00AA2256" w:rsidRDefault="00AA2256">
          <w:pPr>
            <w:pStyle w:val="20"/>
            <w:tabs>
              <w:tab w:val="right" w:leader="dot" w:pos="9630"/>
            </w:tabs>
            <w:rPr>
              <w:noProof/>
            </w:rPr>
          </w:pPr>
          <w:hyperlink w:anchor="_Toc118205618" w:history="1">
            <w:r w:rsidRPr="00497BBF">
              <w:rPr>
                <w:rStyle w:val="afffb"/>
                <w:noProof/>
                <w:lang w:val="ru-RU"/>
              </w:rPr>
              <w:t>Недостатки ООП</w:t>
            </w:r>
          </w:hyperlink>
        </w:p>
        <w:p w:rsidR="00AA2256" w:rsidRDefault="00AA2256">
          <w:pPr>
            <w:pStyle w:val="20"/>
            <w:tabs>
              <w:tab w:val="right" w:leader="dot" w:pos="9630"/>
            </w:tabs>
            <w:rPr>
              <w:noProof/>
            </w:rPr>
          </w:pPr>
          <w:hyperlink w:anchor="_Toc118205619" w:history="1">
            <w:r w:rsidRPr="00497BBF">
              <w:rPr>
                <w:rStyle w:val="afffb"/>
                <w:noProof/>
              </w:rPr>
              <w:t>Важное по ООП в Python</w:t>
            </w:r>
          </w:hyperlink>
        </w:p>
        <w:p w:rsidR="00AA2256" w:rsidRDefault="00AA2256">
          <w:pPr>
            <w:pStyle w:val="10"/>
            <w:tabs>
              <w:tab w:val="right" w:leader="dot" w:pos="9630"/>
            </w:tabs>
            <w:rPr>
              <w:noProof/>
            </w:rPr>
          </w:pPr>
          <w:hyperlink w:anchor="_Toc118205620" w:history="1">
            <w:r w:rsidRPr="00497BBF">
              <w:rPr>
                <w:rStyle w:val="afffb"/>
                <w:noProof/>
                <w:lang w:val="ru-RU"/>
              </w:rPr>
              <w:t>Пример ООП-программы</w:t>
            </w:r>
          </w:hyperlink>
        </w:p>
        <w:p w:rsidR="00AA2256" w:rsidRDefault="00AA2256">
          <w:pPr>
            <w:pStyle w:val="10"/>
            <w:tabs>
              <w:tab w:val="right" w:leader="dot" w:pos="9630"/>
            </w:tabs>
            <w:rPr>
              <w:noProof/>
            </w:rPr>
          </w:pPr>
          <w:hyperlink w:anchor="_Toc118205621" w:history="1">
            <w:r w:rsidRPr="00497BBF">
              <w:rPr>
                <w:rStyle w:val="afffb"/>
                <w:noProof/>
                <w:lang w:val="ru-RU"/>
              </w:rPr>
              <w:t>Создание собственных исключений</w:t>
            </w:r>
          </w:hyperlink>
        </w:p>
        <w:p w:rsidR="00AA2256" w:rsidRDefault="00AA2256">
          <w:pPr>
            <w:pStyle w:val="10"/>
            <w:tabs>
              <w:tab w:val="right" w:leader="dot" w:pos="9630"/>
            </w:tabs>
            <w:rPr>
              <w:noProof/>
            </w:rPr>
          </w:pPr>
          <w:hyperlink w:anchor="_Toc118205622" w:history="1">
            <w:r w:rsidRPr="00497BBF">
              <w:rPr>
                <w:rStyle w:val="afffb"/>
                <w:noProof/>
              </w:rPr>
              <w:t>Практическое задание</w:t>
            </w:r>
          </w:hyperlink>
        </w:p>
        <w:p w:rsidR="00AA2256" w:rsidRDefault="00AA2256">
          <w:pPr>
            <w:pStyle w:val="10"/>
            <w:tabs>
              <w:tab w:val="right" w:leader="dot" w:pos="9630"/>
            </w:tabs>
            <w:rPr>
              <w:noProof/>
            </w:rPr>
          </w:pPr>
          <w:hyperlink w:anchor="_Toc118205623" w:history="1">
            <w:r w:rsidRPr="00497BBF">
              <w:rPr>
                <w:rStyle w:val="afffb"/>
                <w:noProof/>
              </w:rPr>
              <w:t>Дополнительные материалы</w:t>
            </w:r>
          </w:hyperlink>
        </w:p>
        <w:p w:rsidR="00AA2256" w:rsidRDefault="00AA2256">
          <w:pPr>
            <w:pStyle w:val="10"/>
            <w:tabs>
              <w:tab w:val="right" w:leader="dot" w:pos="9630"/>
            </w:tabs>
            <w:rPr>
              <w:noProof/>
            </w:rPr>
          </w:pPr>
          <w:hyperlink w:anchor="_Toc118205624" w:history="1">
            <w:r w:rsidRPr="00497BBF">
              <w:rPr>
                <w:rStyle w:val="afffb"/>
                <w:noProof/>
                <w:lang w:val="ru-RU"/>
              </w:rPr>
              <w:t>Используемая литература</w:t>
            </w:r>
          </w:hyperlink>
        </w:p>
        <w:p w:rsidR="00CB642A" w:rsidRDefault="0087433C">
          <w:pPr>
            <w:spacing w:after="80" w:line="240" w:lineRule="auto"/>
            <w:rPr>
              <w:color w:val="1155CC"/>
              <w:u w:val="single"/>
            </w:rPr>
          </w:pPr>
          <w:r>
            <w:lastRenderedPageBreak/>
            <w:fldChar w:fldCharType="end"/>
          </w:r>
        </w:p>
      </w:sdtContent>
    </w:sdt>
    <w:p w:rsidR="00CB642A" w:rsidRDefault="00CB642A"/>
    <w:p w:rsidR="00CB642A" w:rsidRDefault="0087433C">
      <w:pPr>
        <w:pStyle w:val="a4"/>
        <w:spacing w:before="200" w:after="200" w:line="276" w:lineRule="auto"/>
        <w:jc w:val="both"/>
        <w:rPr>
          <w:color w:val="000000"/>
        </w:rPr>
      </w:pPr>
      <w:bookmarkStart w:id="4" w:name="_ehkics52jalx" w:colFirst="0" w:colLast="0"/>
      <w:bookmarkEnd w:id="4"/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этом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уроке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</w:t>
      </w:r>
      <w:proofErr w:type="spellEnd"/>
      <w:r>
        <w:rPr>
          <w:color w:val="000000"/>
        </w:rPr>
        <w:t>:</w:t>
      </w:r>
    </w:p>
    <w:p w:rsidR="00CB642A" w:rsidRPr="0087433C" w:rsidRDefault="0087433C">
      <w:pPr>
        <w:numPr>
          <w:ilvl w:val="0"/>
          <w:numId w:val="7"/>
        </w:numPr>
        <w:spacing w:before="0" w:after="0"/>
        <w:rPr>
          <w:lang w:val="ru-RU"/>
        </w:rPr>
      </w:pPr>
      <w:r w:rsidRPr="0087433C">
        <w:rPr>
          <w:lang w:val="ru-RU"/>
        </w:rPr>
        <w:t>Научится осуществлять перегрузку и переопределение методов.</w:t>
      </w:r>
    </w:p>
    <w:p w:rsidR="00CB642A" w:rsidRPr="0087433C" w:rsidRDefault="0087433C">
      <w:pPr>
        <w:numPr>
          <w:ilvl w:val="0"/>
          <w:numId w:val="7"/>
        </w:numPr>
        <w:spacing w:before="0" w:after="0"/>
        <w:rPr>
          <w:lang w:val="ru-RU"/>
        </w:rPr>
      </w:pPr>
      <w:r w:rsidRPr="0087433C">
        <w:rPr>
          <w:lang w:val="ru-RU"/>
        </w:rPr>
        <w:t>Познакомится с понятием интерфейса и интерфейса итерации.</w:t>
      </w:r>
    </w:p>
    <w:p w:rsidR="00CB642A" w:rsidRPr="0087433C" w:rsidRDefault="0087433C">
      <w:pPr>
        <w:numPr>
          <w:ilvl w:val="0"/>
          <w:numId w:val="7"/>
        </w:numPr>
        <w:spacing w:before="0" w:after="0"/>
        <w:rPr>
          <w:lang w:val="ru-RU"/>
        </w:rPr>
      </w:pPr>
      <w:r w:rsidRPr="0087433C">
        <w:rPr>
          <w:lang w:val="ru-RU"/>
        </w:rPr>
        <w:t>Научится создавать собственные объекты-итераторы.</w:t>
      </w:r>
    </w:p>
    <w:p w:rsidR="00CB642A" w:rsidRPr="0087433C" w:rsidRDefault="0087433C">
      <w:pPr>
        <w:numPr>
          <w:ilvl w:val="0"/>
          <w:numId w:val="7"/>
        </w:numPr>
        <w:spacing w:before="0" w:after="0"/>
        <w:rPr>
          <w:lang w:val="ru-RU"/>
        </w:rPr>
      </w:pPr>
      <w:r w:rsidRPr="0087433C">
        <w:rPr>
          <w:lang w:val="ru-RU"/>
        </w:rPr>
        <w:t>Узнает о назначении и особенностях применения декоратора @</w:t>
      </w:r>
      <w:r>
        <w:t>property</w:t>
      </w:r>
      <w:r w:rsidRPr="0087433C">
        <w:rPr>
          <w:lang w:val="ru-RU"/>
        </w:rPr>
        <w:t>.</w:t>
      </w:r>
    </w:p>
    <w:p w:rsidR="00CB642A" w:rsidRPr="0087433C" w:rsidRDefault="0087433C">
      <w:pPr>
        <w:numPr>
          <w:ilvl w:val="0"/>
          <w:numId w:val="7"/>
        </w:numPr>
        <w:spacing w:before="0" w:after="0"/>
        <w:rPr>
          <w:lang w:val="ru-RU"/>
        </w:rPr>
      </w:pPr>
      <w:r w:rsidRPr="0087433C">
        <w:rPr>
          <w:lang w:val="ru-RU"/>
        </w:rPr>
        <w:t>Научится реализовывать в ООП-проектах механизм композиции.</w:t>
      </w:r>
    </w:p>
    <w:p w:rsidR="00CB642A" w:rsidRPr="0087433C" w:rsidRDefault="0087433C">
      <w:pPr>
        <w:pStyle w:val="1"/>
        <w:rPr>
          <w:lang w:val="ru-RU"/>
        </w:rPr>
      </w:pPr>
      <w:bookmarkStart w:id="5" w:name="_Toc118205599"/>
      <w:r w:rsidRPr="0087433C">
        <w:rPr>
          <w:lang w:val="ru-RU"/>
        </w:rPr>
        <w:t>Перегрузка операторов</w:t>
      </w:r>
      <w:bookmarkEnd w:id="5"/>
    </w:p>
    <w:p w:rsidR="00CB642A" w:rsidRPr="0087433C" w:rsidRDefault="0087433C">
      <w:pPr>
        <w:jc w:val="both"/>
        <w:rPr>
          <w:lang w:val="ru-RU"/>
        </w:rPr>
      </w:pPr>
      <w:r w:rsidRPr="0087433C">
        <w:rPr>
          <w:lang w:val="ru-RU"/>
        </w:rPr>
        <w:t>Под перегрузкой операторов понимается изменение логики работы различных операторов языка с использованием специальных методов. Эти методы идентифицируются двойным подчеркиванием до и после имени метода.</w:t>
      </w:r>
    </w:p>
    <w:p w:rsidR="00CB642A" w:rsidRPr="0087433C" w:rsidRDefault="0087433C">
      <w:pPr>
        <w:jc w:val="both"/>
        <w:rPr>
          <w:lang w:val="ru-RU"/>
        </w:rPr>
      </w:pPr>
      <w:r w:rsidRPr="0087433C">
        <w:rPr>
          <w:lang w:val="ru-RU"/>
        </w:rPr>
        <w:t xml:space="preserve">Под операторами имеются в виду знаки </w:t>
      </w:r>
      <w:r w:rsidRPr="0087433C">
        <w:rPr>
          <w:b/>
          <w:lang w:val="ru-RU"/>
        </w:rPr>
        <w:t>+</w:t>
      </w:r>
      <w:r w:rsidRPr="0087433C">
        <w:rPr>
          <w:lang w:val="ru-RU"/>
        </w:rPr>
        <w:t xml:space="preserve">, </w:t>
      </w:r>
      <w:r w:rsidRPr="0087433C">
        <w:rPr>
          <w:b/>
          <w:lang w:val="ru-RU"/>
        </w:rPr>
        <w:t>-</w:t>
      </w:r>
      <w:r w:rsidRPr="0087433C">
        <w:rPr>
          <w:lang w:val="ru-RU"/>
        </w:rPr>
        <w:t xml:space="preserve">, </w:t>
      </w:r>
      <w:r w:rsidRPr="0087433C">
        <w:rPr>
          <w:b/>
          <w:lang w:val="ru-RU"/>
        </w:rPr>
        <w:t>*</w:t>
      </w:r>
      <w:r w:rsidRPr="0087433C">
        <w:rPr>
          <w:lang w:val="ru-RU"/>
        </w:rPr>
        <w:t xml:space="preserve">, </w:t>
      </w:r>
      <w:r w:rsidRPr="0087433C">
        <w:rPr>
          <w:b/>
          <w:lang w:val="ru-RU"/>
        </w:rPr>
        <w:t>/</w:t>
      </w:r>
      <w:r w:rsidRPr="0087433C">
        <w:rPr>
          <w:lang w:val="ru-RU"/>
        </w:rPr>
        <w:t xml:space="preserve">, отвечающие за выполнение привычных математических операций, а также особенности синтаксиса языка, обеспечивающие создание объекта, вызова его как функции, получение доступа к элементу объекта по индексу и т. д. К перегружаемым операторам также </w:t>
      </w:r>
      <w:proofErr w:type="gramStart"/>
      <w:r w:rsidRPr="0087433C">
        <w:rPr>
          <w:lang w:val="ru-RU"/>
        </w:rPr>
        <w:t xml:space="preserve">относятся </w:t>
      </w:r>
      <w:r w:rsidRPr="0087433C">
        <w:rPr>
          <w:b/>
          <w:lang w:val="ru-RU"/>
        </w:rPr>
        <w:t>&gt;</w:t>
      </w:r>
      <w:proofErr w:type="gramEnd"/>
      <w:r w:rsidRPr="0087433C">
        <w:rPr>
          <w:lang w:val="ru-RU"/>
        </w:rPr>
        <w:t xml:space="preserve">, </w:t>
      </w:r>
      <w:r w:rsidRPr="0087433C">
        <w:rPr>
          <w:b/>
          <w:lang w:val="ru-RU"/>
        </w:rPr>
        <w:t>&lt;</w:t>
      </w:r>
      <w:r w:rsidRPr="0087433C">
        <w:rPr>
          <w:lang w:val="ru-RU"/>
        </w:rPr>
        <w:t xml:space="preserve">, </w:t>
      </w:r>
      <w:r w:rsidRPr="0087433C">
        <w:rPr>
          <w:rFonts w:ascii="Arial Unicode MS" w:eastAsia="Arial Unicode MS" w:hAnsi="Arial Unicode MS" w:cs="Arial Unicode MS"/>
          <w:b/>
          <w:color w:val="454545"/>
          <w:highlight w:val="white"/>
          <w:lang w:val="ru-RU"/>
        </w:rPr>
        <w:t>≤</w:t>
      </w:r>
      <w:r w:rsidRPr="0087433C">
        <w:rPr>
          <w:lang w:val="ru-RU"/>
        </w:rPr>
        <w:t xml:space="preserve">, </w:t>
      </w:r>
      <w:r w:rsidRPr="0087433C">
        <w:rPr>
          <w:rFonts w:ascii="Arial Unicode MS" w:eastAsia="Arial Unicode MS" w:hAnsi="Arial Unicode MS" w:cs="Arial Unicode MS"/>
          <w:b/>
          <w:color w:val="454545"/>
          <w:highlight w:val="white"/>
          <w:lang w:val="ru-RU"/>
        </w:rPr>
        <w:t>≥</w:t>
      </w:r>
      <w:r w:rsidRPr="0087433C">
        <w:rPr>
          <w:lang w:val="ru-RU"/>
        </w:rPr>
        <w:t xml:space="preserve">, </w:t>
      </w:r>
      <w:r w:rsidRPr="0087433C">
        <w:rPr>
          <w:b/>
          <w:lang w:val="ru-RU"/>
        </w:rPr>
        <w:t>==</w:t>
      </w:r>
      <w:r w:rsidRPr="0087433C">
        <w:rPr>
          <w:lang w:val="ru-RU"/>
        </w:rPr>
        <w:t xml:space="preserve">, </w:t>
      </w:r>
      <w:r w:rsidRPr="0087433C">
        <w:rPr>
          <w:b/>
          <w:lang w:val="ru-RU"/>
        </w:rPr>
        <w:t>!=</w:t>
      </w:r>
      <w:r w:rsidRPr="0087433C">
        <w:rPr>
          <w:lang w:val="ru-RU"/>
        </w:rPr>
        <w:t xml:space="preserve">, </w:t>
      </w:r>
      <w:r w:rsidRPr="0087433C">
        <w:rPr>
          <w:b/>
          <w:lang w:val="ru-RU"/>
        </w:rPr>
        <w:t>+=</w:t>
      </w:r>
      <w:r w:rsidRPr="0087433C">
        <w:rPr>
          <w:lang w:val="ru-RU"/>
        </w:rPr>
        <w:t xml:space="preserve">, </w:t>
      </w:r>
      <w:r w:rsidRPr="0087433C">
        <w:rPr>
          <w:b/>
          <w:lang w:val="ru-RU"/>
        </w:rPr>
        <w:t>-=</w:t>
      </w:r>
      <w:r w:rsidRPr="0087433C">
        <w:rPr>
          <w:lang w:val="ru-RU"/>
        </w:rPr>
        <w:t xml:space="preserve">. При перегрузке каждого из этих операторов происходит вызов соответствующего магического метода, </w:t>
      </w:r>
      <w:proofErr w:type="gramStart"/>
      <w:r w:rsidRPr="0087433C">
        <w:rPr>
          <w:lang w:val="ru-RU"/>
        </w:rPr>
        <w:t>например</w:t>
      </w:r>
      <w:proofErr w:type="gramEnd"/>
      <w:r w:rsidRPr="0087433C">
        <w:rPr>
          <w:lang w:val="ru-RU"/>
        </w:rPr>
        <w:t>:</w:t>
      </w:r>
    </w:p>
    <w:p w:rsidR="00CB642A" w:rsidRPr="0087433C" w:rsidRDefault="0087433C">
      <w:pPr>
        <w:numPr>
          <w:ilvl w:val="0"/>
          <w:numId w:val="6"/>
        </w:numPr>
        <w:spacing w:after="0"/>
        <w:jc w:val="both"/>
        <w:rPr>
          <w:lang w:val="ru-RU"/>
        </w:rPr>
      </w:pPr>
      <w:r w:rsidRPr="0087433C">
        <w:rPr>
          <w:b/>
          <w:lang w:val="ru-RU"/>
        </w:rPr>
        <w:t>__</w:t>
      </w:r>
      <w:proofErr w:type="spellStart"/>
      <w:r>
        <w:rPr>
          <w:b/>
        </w:rPr>
        <w:t>init</w:t>
      </w:r>
      <w:proofErr w:type="spellEnd"/>
      <w:r w:rsidRPr="0087433C">
        <w:rPr>
          <w:b/>
          <w:lang w:val="ru-RU"/>
        </w:rPr>
        <w:t>_</w:t>
      </w:r>
      <w:proofErr w:type="gramStart"/>
      <w:r w:rsidRPr="0087433C">
        <w:rPr>
          <w:b/>
          <w:lang w:val="ru-RU"/>
        </w:rPr>
        <w:t>_(</w:t>
      </w:r>
      <w:proofErr w:type="gramEnd"/>
      <w:r w:rsidRPr="0087433C">
        <w:rPr>
          <w:b/>
          <w:lang w:val="ru-RU"/>
        </w:rPr>
        <w:t>)</w:t>
      </w:r>
      <w:r w:rsidRPr="0087433C">
        <w:rPr>
          <w:lang w:val="ru-RU"/>
        </w:rPr>
        <w:t xml:space="preserve"> — соответствует конструктору объектов класса, срабатывает при создании объектов, </w:t>
      </w:r>
    </w:p>
    <w:p w:rsidR="00CB642A" w:rsidRPr="0087433C" w:rsidRDefault="0087433C">
      <w:pPr>
        <w:numPr>
          <w:ilvl w:val="0"/>
          <w:numId w:val="6"/>
        </w:numPr>
        <w:spacing w:before="0" w:after="0"/>
        <w:jc w:val="both"/>
        <w:rPr>
          <w:lang w:val="ru-RU"/>
        </w:rPr>
      </w:pPr>
      <w:r w:rsidRPr="0087433C">
        <w:rPr>
          <w:b/>
          <w:lang w:val="ru-RU"/>
        </w:rPr>
        <w:t>__</w:t>
      </w:r>
      <w:r>
        <w:rPr>
          <w:b/>
        </w:rPr>
        <w:t>del</w:t>
      </w:r>
      <w:r w:rsidRPr="0087433C">
        <w:rPr>
          <w:b/>
          <w:lang w:val="ru-RU"/>
        </w:rPr>
        <w:t>_</w:t>
      </w:r>
      <w:proofErr w:type="gramStart"/>
      <w:r w:rsidRPr="0087433C">
        <w:rPr>
          <w:b/>
          <w:lang w:val="ru-RU"/>
        </w:rPr>
        <w:t>_(</w:t>
      </w:r>
      <w:proofErr w:type="gramEnd"/>
      <w:r w:rsidRPr="0087433C">
        <w:rPr>
          <w:b/>
          <w:lang w:val="ru-RU"/>
        </w:rPr>
        <w:t>)</w:t>
      </w:r>
      <w:r w:rsidRPr="0087433C">
        <w:rPr>
          <w:lang w:val="ru-RU"/>
        </w:rPr>
        <w:t xml:space="preserve"> — соответствует деструктору объектов класса, срабатывает при удалении объектов,</w:t>
      </w:r>
    </w:p>
    <w:p w:rsidR="00CB642A" w:rsidRPr="0087433C" w:rsidRDefault="0087433C">
      <w:pPr>
        <w:numPr>
          <w:ilvl w:val="0"/>
          <w:numId w:val="6"/>
        </w:numPr>
        <w:spacing w:before="0" w:after="0"/>
        <w:jc w:val="both"/>
        <w:rPr>
          <w:lang w:val="ru-RU"/>
        </w:rPr>
      </w:pPr>
      <w:r w:rsidRPr="0087433C">
        <w:rPr>
          <w:b/>
          <w:lang w:val="ru-RU"/>
        </w:rPr>
        <w:t>__</w:t>
      </w:r>
      <w:proofErr w:type="spellStart"/>
      <w:r>
        <w:rPr>
          <w:b/>
        </w:rPr>
        <w:t>str</w:t>
      </w:r>
      <w:proofErr w:type="spellEnd"/>
      <w:r w:rsidRPr="0087433C">
        <w:rPr>
          <w:b/>
          <w:lang w:val="ru-RU"/>
        </w:rPr>
        <w:t>_</w:t>
      </w:r>
      <w:proofErr w:type="gramStart"/>
      <w:r w:rsidRPr="0087433C">
        <w:rPr>
          <w:b/>
          <w:lang w:val="ru-RU"/>
        </w:rPr>
        <w:t>_(</w:t>
      </w:r>
      <w:proofErr w:type="gramEnd"/>
      <w:r w:rsidRPr="0087433C">
        <w:rPr>
          <w:b/>
          <w:lang w:val="ru-RU"/>
        </w:rPr>
        <w:t>)</w:t>
      </w:r>
      <w:r w:rsidRPr="0087433C">
        <w:rPr>
          <w:lang w:val="ru-RU"/>
        </w:rPr>
        <w:t xml:space="preserve"> — срабатывает при передаче объекта функциям</w:t>
      </w:r>
      <w:r w:rsidRPr="0087433C">
        <w:rPr>
          <w:b/>
          <w:lang w:val="ru-RU"/>
        </w:rPr>
        <w:t xml:space="preserve"> </w:t>
      </w:r>
      <w:proofErr w:type="spellStart"/>
      <w:r>
        <w:rPr>
          <w:b/>
        </w:rPr>
        <w:t>str</w:t>
      </w:r>
      <w:proofErr w:type="spellEnd"/>
      <w:r w:rsidRPr="0087433C">
        <w:rPr>
          <w:b/>
          <w:lang w:val="ru-RU"/>
        </w:rPr>
        <w:t>()</w:t>
      </w:r>
      <w:r w:rsidRPr="0087433C">
        <w:rPr>
          <w:lang w:val="ru-RU"/>
        </w:rPr>
        <w:t xml:space="preserve"> и </w:t>
      </w:r>
      <w:r>
        <w:rPr>
          <w:b/>
        </w:rPr>
        <w:t>print</w:t>
      </w:r>
      <w:r w:rsidRPr="0087433C">
        <w:rPr>
          <w:b/>
          <w:lang w:val="ru-RU"/>
        </w:rPr>
        <w:t>()</w:t>
      </w:r>
      <w:r w:rsidRPr="0087433C">
        <w:rPr>
          <w:lang w:val="ru-RU"/>
        </w:rPr>
        <w:t>, преобразует объект к строке,</w:t>
      </w:r>
    </w:p>
    <w:p w:rsidR="00CB642A" w:rsidRPr="0087433C" w:rsidRDefault="0087433C">
      <w:pPr>
        <w:numPr>
          <w:ilvl w:val="0"/>
          <w:numId w:val="6"/>
        </w:numPr>
        <w:spacing w:before="0" w:after="0"/>
        <w:jc w:val="both"/>
        <w:rPr>
          <w:lang w:val="ru-RU"/>
        </w:rPr>
      </w:pPr>
      <w:r w:rsidRPr="0087433C">
        <w:rPr>
          <w:b/>
          <w:lang w:val="ru-RU"/>
        </w:rPr>
        <w:t>__</w:t>
      </w:r>
      <w:r>
        <w:rPr>
          <w:b/>
        </w:rPr>
        <w:t>add</w:t>
      </w:r>
      <w:r w:rsidRPr="0087433C">
        <w:rPr>
          <w:b/>
          <w:lang w:val="ru-RU"/>
        </w:rPr>
        <w:t>_</w:t>
      </w:r>
      <w:proofErr w:type="gramStart"/>
      <w:r w:rsidRPr="0087433C">
        <w:rPr>
          <w:b/>
          <w:lang w:val="ru-RU"/>
        </w:rPr>
        <w:t>_(</w:t>
      </w:r>
      <w:proofErr w:type="gramEnd"/>
      <w:r w:rsidRPr="0087433C">
        <w:rPr>
          <w:b/>
          <w:lang w:val="ru-RU"/>
        </w:rPr>
        <w:t>)</w:t>
      </w:r>
      <w:r w:rsidRPr="0087433C">
        <w:rPr>
          <w:lang w:val="ru-RU"/>
        </w:rPr>
        <w:t xml:space="preserve"> — срабатывает при участии объекта в операции сложения в качестве операнда с левой стороны, обеспечивает перегрузку оператора сложения,</w:t>
      </w:r>
    </w:p>
    <w:p w:rsidR="00CB642A" w:rsidRPr="0087433C" w:rsidRDefault="0087433C">
      <w:pPr>
        <w:numPr>
          <w:ilvl w:val="0"/>
          <w:numId w:val="6"/>
        </w:numPr>
        <w:spacing w:before="0" w:after="0"/>
        <w:jc w:val="both"/>
        <w:rPr>
          <w:lang w:val="ru-RU"/>
        </w:rPr>
      </w:pPr>
      <w:r w:rsidRPr="0087433C">
        <w:rPr>
          <w:b/>
          <w:lang w:val="ru-RU"/>
        </w:rPr>
        <w:t>__</w:t>
      </w:r>
      <w:proofErr w:type="spellStart"/>
      <w:r>
        <w:rPr>
          <w:b/>
        </w:rPr>
        <w:t>setattr</w:t>
      </w:r>
      <w:proofErr w:type="spellEnd"/>
      <w:r w:rsidRPr="0087433C">
        <w:rPr>
          <w:b/>
          <w:lang w:val="ru-RU"/>
        </w:rPr>
        <w:t>_</w:t>
      </w:r>
      <w:proofErr w:type="gramStart"/>
      <w:r w:rsidRPr="0087433C">
        <w:rPr>
          <w:b/>
          <w:lang w:val="ru-RU"/>
        </w:rPr>
        <w:t>_(</w:t>
      </w:r>
      <w:proofErr w:type="gramEnd"/>
      <w:r w:rsidRPr="0087433C">
        <w:rPr>
          <w:b/>
          <w:lang w:val="ru-RU"/>
        </w:rPr>
        <w:t>)</w:t>
      </w:r>
      <w:r w:rsidRPr="0087433C">
        <w:rPr>
          <w:lang w:val="ru-RU"/>
        </w:rPr>
        <w:t xml:space="preserve"> — срабатывает при выполнении операции присваивания значения атрибуту объекта,</w:t>
      </w:r>
    </w:p>
    <w:p w:rsidR="00CB642A" w:rsidRPr="0087433C" w:rsidRDefault="0087433C">
      <w:pPr>
        <w:numPr>
          <w:ilvl w:val="0"/>
          <w:numId w:val="6"/>
        </w:numPr>
        <w:spacing w:before="0" w:after="0"/>
        <w:jc w:val="both"/>
        <w:rPr>
          <w:lang w:val="ru-RU"/>
        </w:rPr>
      </w:pPr>
      <w:r w:rsidRPr="0087433C">
        <w:rPr>
          <w:b/>
          <w:lang w:val="ru-RU"/>
        </w:rPr>
        <w:t>__</w:t>
      </w:r>
      <w:proofErr w:type="spellStart"/>
      <w:r>
        <w:rPr>
          <w:b/>
        </w:rPr>
        <w:t>getitem</w:t>
      </w:r>
      <w:proofErr w:type="spellEnd"/>
      <w:r w:rsidRPr="0087433C">
        <w:rPr>
          <w:b/>
          <w:lang w:val="ru-RU"/>
        </w:rPr>
        <w:t>_</w:t>
      </w:r>
      <w:proofErr w:type="gramStart"/>
      <w:r w:rsidRPr="0087433C">
        <w:rPr>
          <w:b/>
          <w:lang w:val="ru-RU"/>
        </w:rPr>
        <w:t>_(</w:t>
      </w:r>
      <w:proofErr w:type="gramEnd"/>
      <w:r w:rsidRPr="0087433C">
        <w:rPr>
          <w:b/>
          <w:lang w:val="ru-RU"/>
        </w:rPr>
        <w:t>)</w:t>
      </w:r>
      <w:r w:rsidRPr="0087433C">
        <w:rPr>
          <w:lang w:val="ru-RU"/>
        </w:rPr>
        <w:t xml:space="preserve"> — срабатывает при извлечении элемента по индексу,</w:t>
      </w:r>
    </w:p>
    <w:p w:rsidR="00CB642A" w:rsidRPr="0087433C" w:rsidRDefault="0087433C">
      <w:pPr>
        <w:numPr>
          <w:ilvl w:val="0"/>
          <w:numId w:val="6"/>
        </w:numPr>
        <w:spacing w:before="0" w:after="0"/>
        <w:jc w:val="both"/>
        <w:rPr>
          <w:lang w:val="ru-RU"/>
        </w:rPr>
      </w:pPr>
      <w:r w:rsidRPr="0087433C">
        <w:rPr>
          <w:b/>
          <w:lang w:val="ru-RU"/>
        </w:rPr>
        <w:t>__</w:t>
      </w:r>
      <w:r>
        <w:rPr>
          <w:b/>
        </w:rPr>
        <w:t>call</w:t>
      </w:r>
      <w:r w:rsidRPr="0087433C">
        <w:rPr>
          <w:b/>
          <w:lang w:val="ru-RU"/>
        </w:rPr>
        <w:t>_</w:t>
      </w:r>
      <w:proofErr w:type="gramStart"/>
      <w:r w:rsidRPr="0087433C">
        <w:rPr>
          <w:b/>
          <w:lang w:val="ru-RU"/>
        </w:rPr>
        <w:t>_(</w:t>
      </w:r>
      <w:proofErr w:type="gramEnd"/>
      <w:r w:rsidRPr="0087433C">
        <w:rPr>
          <w:b/>
          <w:lang w:val="ru-RU"/>
        </w:rPr>
        <w:t>)</w:t>
      </w:r>
      <w:r w:rsidRPr="0087433C">
        <w:rPr>
          <w:lang w:val="ru-RU"/>
        </w:rPr>
        <w:t xml:space="preserve"> — срабатывает при обращении к экземпляру класса как к функции,</w:t>
      </w:r>
    </w:p>
    <w:p w:rsidR="00CB642A" w:rsidRDefault="0087433C">
      <w:pPr>
        <w:numPr>
          <w:ilvl w:val="0"/>
          <w:numId w:val="6"/>
        </w:numPr>
        <w:spacing w:before="0" w:after="0"/>
        <w:jc w:val="both"/>
      </w:pPr>
      <w:r>
        <w:rPr>
          <w:b/>
        </w:rPr>
        <w:t>__</w:t>
      </w:r>
      <w:proofErr w:type="spellStart"/>
      <w:r>
        <w:rPr>
          <w:b/>
        </w:rPr>
        <w:t>gt</w:t>
      </w:r>
      <w:proofErr w:type="spellEnd"/>
      <w:r>
        <w:rPr>
          <w:b/>
        </w:rPr>
        <w:t>__()</w:t>
      </w:r>
      <w:r>
        <w:t xml:space="preserve"> — </w:t>
      </w:r>
      <w:proofErr w:type="spellStart"/>
      <w:r>
        <w:t>соответствует</w:t>
      </w:r>
      <w:proofErr w:type="spellEnd"/>
      <w:r>
        <w:t xml:space="preserve"> </w:t>
      </w:r>
      <w:proofErr w:type="spellStart"/>
      <w:r>
        <w:t>оператору</w:t>
      </w:r>
      <w:proofErr w:type="spellEnd"/>
      <w:r>
        <w:t xml:space="preserve"> </w:t>
      </w:r>
      <w:r>
        <w:rPr>
          <w:b/>
        </w:rPr>
        <w:t>&gt;</w:t>
      </w:r>
      <w:r>
        <w:t>,</w:t>
      </w:r>
    </w:p>
    <w:p w:rsidR="00CB642A" w:rsidRDefault="0087433C">
      <w:pPr>
        <w:numPr>
          <w:ilvl w:val="0"/>
          <w:numId w:val="6"/>
        </w:numPr>
        <w:spacing w:before="0" w:after="0"/>
        <w:jc w:val="both"/>
      </w:pPr>
      <w:r>
        <w:rPr>
          <w:b/>
        </w:rPr>
        <w:t>__</w:t>
      </w:r>
      <w:proofErr w:type="spellStart"/>
      <w:r>
        <w:rPr>
          <w:b/>
        </w:rPr>
        <w:t>lt</w:t>
      </w:r>
      <w:proofErr w:type="spellEnd"/>
      <w:r>
        <w:rPr>
          <w:b/>
        </w:rPr>
        <w:t>__()</w:t>
      </w:r>
      <w:r>
        <w:t xml:space="preserve"> — </w:t>
      </w:r>
      <w:proofErr w:type="spellStart"/>
      <w:r>
        <w:t>соответствует</w:t>
      </w:r>
      <w:proofErr w:type="spellEnd"/>
      <w:r>
        <w:t xml:space="preserve"> </w:t>
      </w:r>
      <w:proofErr w:type="spellStart"/>
      <w:r>
        <w:t>оператору</w:t>
      </w:r>
      <w:proofErr w:type="spellEnd"/>
      <w:r>
        <w:t xml:space="preserve"> </w:t>
      </w:r>
      <w:r>
        <w:rPr>
          <w:b/>
        </w:rPr>
        <w:t>&lt;</w:t>
      </w:r>
      <w:r>
        <w:t>,</w:t>
      </w:r>
    </w:p>
    <w:p w:rsidR="00CB642A" w:rsidRDefault="0087433C">
      <w:pPr>
        <w:numPr>
          <w:ilvl w:val="0"/>
          <w:numId w:val="6"/>
        </w:numPr>
        <w:spacing w:before="0" w:after="0"/>
        <w:jc w:val="both"/>
      </w:pPr>
      <w:r>
        <w:rPr>
          <w:b/>
        </w:rPr>
        <w:t>__</w:t>
      </w:r>
      <w:proofErr w:type="spellStart"/>
      <w:r>
        <w:rPr>
          <w:b/>
        </w:rPr>
        <w:t>ge</w:t>
      </w:r>
      <w:proofErr w:type="spellEnd"/>
      <w:r>
        <w:rPr>
          <w:b/>
        </w:rPr>
        <w:t>__()</w:t>
      </w:r>
      <w:r>
        <w:t xml:space="preserve"> — </w:t>
      </w:r>
      <w:proofErr w:type="spellStart"/>
      <w:r>
        <w:t>соответствует</w:t>
      </w:r>
      <w:proofErr w:type="spellEnd"/>
      <w:r>
        <w:t xml:space="preserve"> </w:t>
      </w:r>
      <w:proofErr w:type="spellStart"/>
      <w:r>
        <w:t>оператору</w:t>
      </w:r>
      <w:proofErr w:type="spellEnd"/>
      <w:r>
        <w:rPr>
          <w:b/>
        </w:rPr>
        <w:t xml:space="preserve"> </w:t>
      </w:r>
      <w:r>
        <w:rPr>
          <w:rFonts w:ascii="Arial Unicode MS" w:eastAsia="Arial Unicode MS" w:hAnsi="Arial Unicode MS" w:cs="Arial Unicode MS"/>
          <w:b/>
          <w:color w:val="454545"/>
          <w:highlight w:val="white"/>
        </w:rPr>
        <w:t>≥</w:t>
      </w:r>
      <w:r>
        <w:t>,</w:t>
      </w:r>
    </w:p>
    <w:p w:rsidR="00CB642A" w:rsidRDefault="0087433C">
      <w:pPr>
        <w:numPr>
          <w:ilvl w:val="0"/>
          <w:numId w:val="6"/>
        </w:numPr>
        <w:spacing w:before="0" w:after="0"/>
        <w:jc w:val="both"/>
      </w:pPr>
      <w:r>
        <w:rPr>
          <w:b/>
        </w:rPr>
        <w:t>__le__()</w:t>
      </w:r>
      <w:r>
        <w:t xml:space="preserve"> — </w:t>
      </w:r>
      <w:proofErr w:type="spellStart"/>
      <w:r>
        <w:t>соответствует</w:t>
      </w:r>
      <w:proofErr w:type="spellEnd"/>
      <w:r>
        <w:t xml:space="preserve"> </w:t>
      </w:r>
      <w:proofErr w:type="spellStart"/>
      <w:r>
        <w:t>оператору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  <w:color w:val="454545"/>
          <w:highlight w:val="white"/>
        </w:rPr>
        <w:t>≤</w:t>
      </w:r>
      <w:r>
        <w:t>,</w:t>
      </w:r>
    </w:p>
    <w:p w:rsidR="00CB642A" w:rsidRDefault="0087433C">
      <w:pPr>
        <w:numPr>
          <w:ilvl w:val="0"/>
          <w:numId w:val="6"/>
        </w:numPr>
        <w:spacing w:before="0" w:after="0"/>
        <w:jc w:val="both"/>
      </w:pPr>
      <w:r>
        <w:rPr>
          <w:b/>
        </w:rPr>
        <w:t>__</w:t>
      </w:r>
      <w:proofErr w:type="spellStart"/>
      <w:r>
        <w:rPr>
          <w:b/>
        </w:rPr>
        <w:t>eq</w:t>
      </w:r>
      <w:proofErr w:type="spellEnd"/>
      <w:r>
        <w:rPr>
          <w:b/>
        </w:rPr>
        <w:t>__()</w:t>
      </w:r>
      <w:r>
        <w:t xml:space="preserve"> — </w:t>
      </w:r>
      <w:proofErr w:type="spellStart"/>
      <w:r>
        <w:t>соответствует</w:t>
      </w:r>
      <w:proofErr w:type="spellEnd"/>
      <w:r>
        <w:t xml:space="preserve"> </w:t>
      </w:r>
      <w:proofErr w:type="spellStart"/>
      <w:r>
        <w:t>оператору</w:t>
      </w:r>
      <w:proofErr w:type="spellEnd"/>
      <w:r>
        <w:t xml:space="preserve"> </w:t>
      </w:r>
      <w:r>
        <w:rPr>
          <w:b/>
          <w:color w:val="454545"/>
          <w:highlight w:val="white"/>
        </w:rPr>
        <w:t>==</w:t>
      </w:r>
      <w:r>
        <w:t>,</w:t>
      </w:r>
    </w:p>
    <w:p w:rsidR="00CB642A" w:rsidRPr="0087433C" w:rsidRDefault="0087433C">
      <w:pPr>
        <w:numPr>
          <w:ilvl w:val="0"/>
          <w:numId w:val="6"/>
        </w:numPr>
        <w:spacing w:before="0" w:after="0"/>
        <w:jc w:val="both"/>
        <w:rPr>
          <w:lang w:val="ru-RU"/>
        </w:rPr>
      </w:pPr>
      <w:r w:rsidRPr="0087433C">
        <w:rPr>
          <w:b/>
          <w:lang w:val="ru-RU"/>
        </w:rPr>
        <w:t>__</w:t>
      </w:r>
      <w:proofErr w:type="spellStart"/>
      <w:r>
        <w:rPr>
          <w:b/>
        </w:rPr>
        <w:t>iadd</w:t>
      </w:r>
      <w:proofErr w:type="spellEnd"/>
      <w:r w:rsidRPr="0087433C">
        <w:rPr>
          <w:b/>
          <w:lang w:val="ru-RU"/>
        </w:rPr>
        <w:t>_</w:t>
      </w:r>
      <w:proofErr w:type="gramStart"/>
      <w:r w:rsidRPr="0087433C">
        <w:rPr>
          <w:b/>
          <w:lang w:val="ru-RU"/>
        </w:rPr>
        <w:t>_(</w:t>
      </w:r>
      <w:proofErr w:type="gramEnd"/>
      <w:r w:rsidRPr="0087433C">
        <w:rPr>
          <w:b/>
          <w:lang w:val="ru-RU"/>
        </w:rPr>
        <w:t>)</w:t>
      </w:r>
      <w:r w:rsidRPr="0087433C">
        <w:rPr>
          <w:lang w:val="ru-RU"/>
        </w:rPr>
        <w:t xml:space="preserve"> — соответствует операции «Сложение и присваивание» </w:t>
      </w:r>
      <w:r w:rsidRPr="0087433C">
        <w:rPr>
          <w:b/>
          <w:lang w:val="ru-RU"/>
        </w:rPr>
        <w:t>+=</w:t>
      </w:r>
      <w:r w:rsidRPr="0087433C">
        <w:rPr>
          <w:lang w:val="ru-RU"/>
        </w:rPr>
        <w:t>,</w:t>
      </w:r>
    </w:p>
    <w:p w:rsidR="00CB642A" w:rsidRPr="0087433C" w:rsidRDefault="0087433C">
      <w:pPr>
        <w:numPr>
          <w:ilvl w:val="0"/>
          <w:numId w:val="6"/>
        </w:numPr>
        <w:spacing w:before="0"/>
        <w:jc w:val="both"/>
        <w:rPr>
          <w:lang w:val="ru-RU"/>
        </w:rPr>
      </w:pPr>
      <w:r w:rsidRPr="0087433C">
        <w:rPr>
          <w:b/>
          <w:lang w:val="ru-RU"/>
        </w:rPr>
        <w:t>__</w:t>
      </w:r>
      <w:proofErr w:type="spellStart"/>
      <w:r>
        <w:rPr>
          <w:b/>
        </w:rPr>
        <w:t>isub</w:t>
      </w:r>
      <w:proofErr w:type="spellEnd"/>
      <w:r w:rsidRPr="0087433C">
        <w:rPr>
          <w:b/>
          <w:lang w:val="ru-RU"/>
        </w:rPr>
        <w:t>_</w:t>
      </w:r>
      <w:proofErr w:type="gramStart"/>
      <w:r w:rsidRPr="0087433C">
        <w:rPr>
          <w:b/>
          <w:lang w:val="ru-RU"/>
        </w:rPr>
        <w:t>_(</w:t>
      </w:r>
      <w:proofErr w:type="gramEnd"/>
      <w:r w:rsidRPr="0087433C">
        <w:rPr>
          <w:b/>
          <w:lang w:val="ru-RU"/>
        </w:rPr>
        <w:t>)</w:t>
      </w:r>
      <w:r w:rsidRPr="0087433C">
        <w:rPr>
          <w:lang w:val="ru-RU"/>
        </w:rPr>
        <w:t xml:space="preserve"> — соответствует операции «Вычитание и присваивание» </w:t>
      </w:r>
      <w:r w:rsidRPr="0087433C">
        <w:rPr>
          <w:b/>
          <w:lang w:val="ru-RU"/>
        </w:rPr>
        <w:t>-=</w:t>
      </w:r>
      <w:r w:rsidRPr="0087433C">
        <w:rPr>
          <w:lang w:val="ru-RU"/>
        </w:rPr>
        <w:t>,</w:t>
      </w:r>
    </w:p>
    <w:p w:rsidR="00CB642A" w:rsidRPr="0087433C" w:rsidRDefault="0087433C">
      <w:pPr>
        <w:shd w:val="clear" w:color="auto" w:fill="FFFFFF"/>
        <w:spacing w:before="0" w:after="300"/>
        <w:jc w:val="both"/>
        <w:rPr>
          <w:lang w:val="ru-RU"/>
        </w:rPr>
      </w:pPr>
      <w:r w:rsidRPr="0087433C">
        <w:rPr>
          <w:lang w:val="ru-RU"/>
        </w:rPr>
        <w:lastRenderedPageBreak/>
        <w:t xml:space="preserve">Перегрузка операторов относится к редко используемым на практике механизмам. На деле разработчику чаще всего приходится сталкиваться с перегрузкой в конструкторе. Но в рамках концепции ООП эта тема важна. В списке выше приведена только часть методов, используемых при реализации перегрузки операторов в </w:t>
      </w:r>
      <w:r>
        <w:t>Python</w:t>
      </w:r>
      <w:r w:rsidRPr="0087433C">
        <w:rPr>
          <w:lang w:val="ru-RU"/>
        </w:rPr>
        <w:t xml:space="preserve">. С полным списком можно ознакомиться по </w:t>
      </w:r>
      <w:hyperlink r:id="rId7">
        <w:r w:rsidRPr="0087433C">
          <w:rPr>
            <w:color w:val="1155CC"/>
            <w:u w:val="single"/>
            <w:lang w:val="ru-RU"/>
          </w:rPr>
          <w:t>ссылке</w:t>
        </w:r>
      </w:hyperlink>
      <w:r w:rsidRPr="0087433C">
        <w:rPr>
          <w:lang w:val="ru-RU"/>
        </w:rPr>
        <w:t>.</w:t>
      </w:r>
    </w:p>
    <w:p w:rsidR="00CB642A" w:rsidRPr="0087433C" w:rsidRDefault="0087433C">
      <w:pPr>
        <w:shd w:val="clear" w:color="auto" w:fill="FFFFFF"/>
        <w:spacing w:before="0" w:after="300"/>
        <w:jc w:val="both"/>
        <w:rPr>
          <w:lang w:val="ru-RU"/>
        </w:rPr>
      </w:pPr>
      <w:r w:rsidRPr="0087433C">
        <w:rPr>
          <w:lang w:val="ru-RU"/>
        </w:rPr>
        <w:t xml:space="preserve">Благодаря механизму перегрузки операторов пользовательские классы встают в один ряд со встроенными, поскольку все встроенные типы в </w:t>
      </w:r>
      <w:r>
        <w:t>Python</w:t>
      </w:r>
      <w:r w:rsidRPr="0087433C">
        <w:rPr>
          <w:lang w:val="ru-RU"/>
        </w:rPr>
        <w:t xml:space="preserve"> относятся к классам. В итоге все объекты класса получают одинаковый интерфейс.</w:t>
      </w:r>
    </w:p>
    <w:p w:rsidR="00CB642A" w:rsidRPr="0087433C" w:rsidRDefault="0087433C">
      <w:pPr>
        <w:pStyle w:val="2"/>
        <w:rPr>
          <w:lang w:val="ru-RU"/>
        </w:rPr>
      </w:pPr>
      <w:bookmarkStart w:id="6" w:name="_Toc118205600"/>
      <w:r w:rsidRPr="0087433C">
        <w:rPr>
          <w:lang w:val="ru-RU"/>
        </w:rPr>
        <w:t>__</w:t>
      </w:r>
      <w:proofErr w:type="spellStart"/>
      <w:r>
        <w:t>init</w:t>
      </w:r>
      <w:proofErr w:type="spellEnd"/>
      <w:r w:rsidRPr="0087433C">
        <w:rPr>
          <w:lang w:val="ru-RU"/>
        </w:rPr>
        <w:t>__</w:t>
      </w:r>
      <w:bookmarkEnd w:id="6"/>
    </w:p>
    <w:p w:rsidR="00CB642A" w:rsidRPr="0087433C" w:rsidRDefault="0087433C">
      <w:pPr>
        <w:shd w:val="clear" w:color="auto" w:fill="FFFFFF"/>
        <w:spacing w:before="0" w:after="300"/>
        <w:jc w:val="both"/>
        <w:rPr>
          <w:lang w:val="ru-RU"/>
        </w:rPr>
      </w:pPr>
      <w:r w:rsidRPr="0087433C">
        <w:rPr>
          <w:lang w:val="ru-RU"/>
        </w:rPr>
        <w:t>Выполним перегрузку конструктора. Напомним, что конструктор класса отвечает за создание объекта класса.</w:t>
      </w:r>
    </w:p>
    <w:p w:rsidR="00CB642A" w:rsidRDefault="0087433C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(self,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mc.param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text</w:t>
            </w:r>
          </w:p>
        </w:tc>
      </w:tr>
    </w:tbl>
    <w:p w:rsidR="00CB642A" w:rsidRDefault="00CB642A">
      <w:pPr>
        <w:jc w:val="both"/>
        <w:rPr>
          <w:color w:val="363636"/>
          <w:sz w:val="24"/>
          <w:szCs w:val="24"/>
        </w:rPr>
      </w:pPr>
    </w:p>
    <w:p w:rsidR="00CB642A" w:rsidRDefault="0087433C">
      <w:pPr>
        <w:pStyle w:val="2"/>
      </w:pPr>
      <w:bookmarkStart w:id="7" w:name="_Toc118205601"/>
      <w:r>
        <w:t>__del__</w:t>
      </w:r>
      <w:bookmarkEnd w:id="7"/>
    </w:p>
    <w:p w:rsidR="00CB642A" w:rsidRPr="0087433C" w:rsidRDefault="0087433C">
      <w:pPr>
        <w:shd w:val="clear" w:color="auto" w:fill="FFFFFF"/>
        <w:spacing w:before="0" w:after="300"/>
        <w:jc w:val="both"/>
        <w:rPr>
          <w:lang w:val="ru-RU"/>
        </w:rPr>
      </w:pPr>
      <w:r w:rsidRPr="0087433C">
        <w:rPr>
          <w:lang w:val="ru-RU"/>
        </w:rPr>
        <w:t xml:space="preserve">В </w:t>
      </w:r>
      <w:r>
        <w:t>Python</w:t>
      </w:r>
      <w:r w:rsidRPr="0087433C">
        <w:rPr>
          <w:lang w:val="ru-RU"/>
        </w:rPr>
        <w:t xml:space="preserve"> разработчик может участвовать как в создании, так и в удалении объекта.</w:t>
      </w:r>
    </w:p>
    <w:p w:rsidR="00CB642A" w:rsidRDefault="0087433C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(self,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__del__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f"Удаляем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объект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self.param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mc</w:t>
            </w:r>
          </w:p>
        </w:tc>
      </w:tr>
    </w:tbl>
    <w:p w:rsidR="00CB642A" w:rsidRDefault="00CB642A">
      <w:pPr>
        <w:jc w:val="both"/>
      </w:pPr>
    </w:p>
    <w:p w:rsidR="00CB642A" w:rsidRPr="0087433C" w:rsidRDefault="0087433C">
      <w:pPr>
        <w:jc w:val="both"/>
        <w:rPr>
          <w:lang w:val="ru-RU"/>
        </w:rPr>
      </w:pPr>
      <w:r w:rsidRPr="0087433C">
        <w:rPr>
          <w:lang w:val="ru-RU"/>
        </w:rPr>
        <w:t>Деструктор на практике может применяться в тех случаях, когда требуется явное освобождение памяти при удалении объектов.</w:t>
      </w:r>
    </w:p>
    <w:p w:rsidR="00CB642A" w:rsidRDefault="0087433C">
      <w:pPr>
        <w:pStyle w:val="2"/>
      </w:pPr>
      <w:bookmarkStart w:id="8" w:name="_Toc118205602"/>
      <w:r>
        <w:t>__</w:t>
      </w:r>
      <w:proofErr w:type="spellStart"/>
      <w:r>
        <w:t>str</w:t>
      </w:r>
      <w:proofErr w:type="spellEnd"/>
      <w:r>
        <w:t>__</w:t>
      </w:r>
      <w:bookmarkEnd w:id="8"/>
    </w:p>
    <w:p w:rsidR="00CB642A" w:rsidRDefault="0087433C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param_1, param_2):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self.param_1 = param_1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self.param_2 = param_2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f"Объект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с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параметрами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{self.param_1}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{self.param_2}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)"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"text_1"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"text_2"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print(mc)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 w:rsidRPr="00AA225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Pr="0087433C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  <w:lang w:val="ru-RU"/>
              </w:rPr>
            </w:pPr>
            <w:r w:rsidRPr="0087433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Объект с параметрами (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text</w:t>
            </w:r>
            <w:r w:rsidRPr="0087433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_1,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text</w:t>
            </w:r>
            <w:r w:rsidRPr="0087433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_2)</w:t>
            </w:r>
          </w:p>
        </w:tc>
      </w:tr>
    </w:tbl>
    <w:p w:rsidR="00CB642A" w:rsidRPr="0087433C" w:rsidRDefault="00CB642A">
      <w:pPr>
        <w:pStyle w:val="2"/>
        <w:rPr>
          <w:lang w:val="ru-RU"/>
        </w:rPr>
      </w:pPr>
      <w:bookmarkStart w:id="9" w:name="_2wp72qhbvfxa" w:colFirst="0" w:colLast="0"/>
      <w:bookmarkEnd w:id="9"/>
    </w:p>
    <w:p w:rsidR="00CB642A" w:rsidRDefault="0087433C">
      <w:pPr>
        <w:pStyle w:val="2"/>
      </w:pPr>
      <w:bookmarkStart w:id="10" w:name="_Toc118205603"/>
      <w:r>
        <w:t>__add__</w:t>
      </w:r>
      <w:bookmarkEnd w:id="10"/>
    </w:p>
    <w:p w:rsidR="00CB642A" w:rsidRDefault="0087433C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width, height):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self.width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width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self.height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height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__add__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other):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self.width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other.width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self.height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other.height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f"Объект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с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параметрами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self.width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self.height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)"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mc_1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mc_2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print(mc_1 + mc_2)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Объект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с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параметрами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B642A" w:rsidRDefault="00CB642A">
      <w:pPr>
        <w:pStyle w:val="2"/>
      </w:pPr>
      <w:bookmarkStart w:id="11" w:name="_2pwavsvx19x6" w:colFirst="0" w:colLast="0"/>
      <w:bookmarkEnd w:id="11"/>
    </w:p>
    <w:p w:rsidR="00CB642A" w:rsidRDefault="0087433C">
      <w:pPr>
        <w:pStyle w:val="2"/>
      </w:pPr>
      <w:bookmarkStart w:id="12" w:name="_Toc118205604"/>
      <w:r>
        <w:t>__</w:t>
      </w:r>
      <w:proofErr w:type="spellStart"/>
      <w:r>
        <w:t>setattr</w:t>
      </w:r>
      <w:proofErr w:type="spellEnd"/>
      <w:r>
        <w:t>__</w:t>
      </w:r>
      <w:bookmarkEnd w:id="12"/>
    </w:p>
    <w:p w:rsidR="00CB642A" w:rsidRDefault="0087433C">
      <w:pPr>
        <w:spacing w:line="240" w:lineRule="auto"/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setattr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(self,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attr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value):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attr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"width"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self.__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__[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attr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 = value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f"Атрибут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attr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недопустим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mc.height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Атрибут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height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недопустим</w:t>
            </w:r>
            <w:proofErr w:type="spellEnd"/>
          </w:p>
        </w:tc>
      </w:tr>
    </w:tbl>
    <w:p w:rsidR="00CB642A" w:rsidRDefault="00CB642A">
      <w:pPr>
        <w:pStyle w:val="2"/>
      </w:pPr>
      <w:bookmarkStart w:id="13" w:name="_izv0mnk16d12" w:colFirst="0" w:colLast="0"/>
      <w:bookmarkEnd w:id="13"/>
    </w:p>
    <w:p w:rsidR="00CB642A" w:rsidRDefault="0087433C">
      <w:pPr>
        <w:pStyle w:val="2"/>
      </w:pPr>
      <w:bookmarkStart w:id="14" w:name="_Toc118205605"/>
      <w:r>
        <w:t>__</w:t>
      </w:r>
      <w:proofErr w:type="spellStart"/>
      <w:r>
        <w:t>getitem</w:t>
      </w:r>
      <w:proofErr w:type="spellEnd"/>
      <w:r>
        <w:t>__</w:t>
      </w:r>
      <w:bookmarkEnd w:id="14"/>
    </w:p>
    <w:p w:rsidR="00CB642A" w:rsidRDefault="0087433C">
      <w:pPr>
        <w:jc w:val="both"/>
      </w:pPr>
      <w:proofErr w:type="spellStart"/>
      <w:r>
        <w:t>Рассмотрим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примера</w:t>
      </w:r>
      <w:proofErr w:type="spellEnd"/>
    </w:p>
    <w:p w:rsidR="00CB642A" w:rsidRDefault="0087433C">
      <w:pPr>
        <w:jc w:val="both"/>
      </w:pPr>
      <w:proofErr w:type="spellStart"/>
      <w:r>
        <w:t>Пример</w:t>
      </w:r>
      <w:proofErr w:type="spellEnd"/>
      <w:r>
        <w:t xml:space="preserve"> 1:</w:t>
      </w:r>
    </w:p>
    <w:tbl>
      <w:tblPr>
        <w:tblStyle w:val="a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Class1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(self,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Class2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*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[]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self.my_list.append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(Class1(el))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Class2(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my_obj.my_list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proofErr w:type="spellStart"/>
      <w:r>
        <w:lastRenderedPageBreak/>
        <w:t>Результат</w:t>
      </w:r>
      <w:proofErr w:type="spellEnd"/>
      <w:r>
        <w:t>:</w:t>
      </w:r>
    </w:p>
    <w:tbl>
      <w:tblPr>
        <w:tblStyle w:val="a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</w:p>
        </w:tc>
      </w:tr>
    </w:tbl>
    <w:p w:rsidR="00CB642A" w:rsidRDefault="00CB642A">
      <w:pPr>
        <w:jc w:val="both"/>
      </w:pPr>
    </w:p>
    <w:p w:rsidR="00CB642A" w:rsidRPr="0087433C" w:rsidRDefault="0087433C">
      <w:pPr>
        <w:jc w:val="both"/>
        <w:rPr>
          <w:b/>
          <w:lang w:val="ru-RU"/>
        </w:rPr>
      </w:pPr>
      <w:r w:rsidRPr="0087433C">
        <w:rPr>
          <w:lang w:val="ru-RU"/>
        </w:rPr>
        <w:t xml:space="preserve">В этом примере описан класс </w:t>
      </w:r>
      <w:r>
        <w:rPr>
          <w:b/>
        </w:rPr>
        <w:t>Class</w:t>
      </w:r>
      <w:r w:rsidRPr="0087433C">
        <w:rPr>
          <w:b/>
          <w:lang w:val="ru-RU"/>
        </w:rPr>
        <w:t>2</w:t>
      </w:r>
      <w:r w:rsidRPr="0087433C">
        <w:rPr>
          <w:lang w:val="ru-RU"/>
        </w:rPr>
        <w:t xml:space="preserve">, в котором происходит заполнение списка </w:t>
      </w:r>
      <w:r>
        <w:rPr>
          <w:b/>
        </w:rPr>
        <w:t>my</w:t>
      </w:r>
      <w:r w:rsidRPr="0087433C">
        <w:rPr>
          <w:b/>
          <w:lang w:val="ru-RU"/>
        </w:rPr>
        <w:t>_</w:t>
      </w:r>
      <w:r>
        <w:rPr>
          <w:b/>
        </w:rPr>
        <w:t>list</w:t>
      </w:r>
      <w:r w:rsidRPr="0087433C">
        <w:rPr>
          <w:b/>
          <w:lang w:val="ru-RU"/>
        </w:rPr>
        <w:t xml:space="preserve"> </w:t>
      </w:r>
      <w:r w:rsidRPr="0087433C">
        <w:rPr>
          <w:lang w:val="ru-RU"/>
        </w:rPr>
        <w:t xml:space="preserve">экземплярами класса </w:t>
      </w:r>
      <w:r>
        <w:rPr>
          <w:b/>
        </w:rPr>
        <w:t>Class</w:t>
      </w:r>
      <w:r w:rsidRPr="0087433C">
        <w:rPr>
          <w:b/>
          <w:lang w:val="ru-RU"/>
        </w:rPr>
        <w:t>1</w:t>
      </w:r>
      <w:r w:rsidRPr="0087433C">
        <w:rPr>
          <w:lang w:val="ru-RU"/>
        </w:rPr>
        <w:t xml:space="preserve">. Для получения элемента списка можно обратиться по индексу к элементу </w:t>
      </w:r>
      <w:r>
        <w:rPr>
          <w:b/>
        </w:rPr>
        <w:t>my</w:t>
      </w:r>
      <w:r w:rsidRPr="0087433C">
        <w:rPr>
          <w:b/>
          <w:lang w:val="ru-RU"/>
        </w:rPr>
        <w:t>_</w:t>
      </w:r>
      <w:r>
        <w:rPr>
          <w:b/>
        </w:rPr>
        <w:t>list</w:t>
      </w:r>
      <w:r w:rsidRPr="0087433C">
        <w:rPr>
          <w:b/>
          <w:lang w:val="ru-RU"/>
        </w:rPr>
        <w:t xml:space="preserve">. </w:t>
      </w:r>
    </w:p>
    <w:p w:rsidR="00CB642A" w:rsidRPr="0087433C" w:rsidRDefault="0087433C">
      <w:pPr>
        <w:jc w:val="both"/>
        <w:rPr>
          <w:b/>
          <w:lang w:val="ru-RU"/>
        </w:rPr>
      </w:pPr>
      <w:r w:rsidRPr="0087433C">
        <w:rPr>
          <w:lang w:val="ru-RU"/>
        </w:rPr>
        <w:t>Теперь рассмотрим второй пример, в котором элемент извлекается по индексу не из атрибута экземпляра класса, а из самого объекта.</w:t>
      </w:r>
    </w:p>
    <w:p w:rsidR="00CB642A" w:rsidRDefault="0087433C">
      <w:pPr>
        <w:jc w:val="both"/>
      </w:pPr>
      <w:proofErr w:type="spellStart"/>
      <w:r>
        <w:t>Пример</w:t>
      </w:r>
      <w:proofErr w:type="spellEnd"/>
      <w:r>
        <w:t xml:space="preserve"> 2:</w:t>
      </w:r>
    </w:p>
    <w:tbl>
      <w:tblPr>
        <w:tblStyle w:val="a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Class1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(self,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Class2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*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[]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self.my_list.append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(Class1(el))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getitem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index):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[index]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Class2(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my_obj.my_list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text</w:t>
            </w:r>
          </w:p>
        </w:tc>
      </w:tr>
    </w:tbl>
    <w:p w:rsidR="00CB642A" w:rsidRDefault="00CB642A">
      <w:pPr>
        <w:pStyle w:val="2"/>
      </w:pPr>
      <w:bookmarkStart w:id="15" w:name="_kdc6iwoqipeg" w:colFirst="0" w:colLast="0"/>
      <w:bookmarkEnd w:id="15"/>
    </w:p>
    <w:p w:rsidR="00CB642A" w:rsidRPr="0087433C" w:rsidRDefault="0087433C">
      <w:pPr>
        <w:jc w:val="both"/>
        <w:rPr>
          <w:lang w:val="ru-RU"/>
        </w:rPr>
      </w:pPr>
      <w:r w:rsidRPr="0087433C">
        <w:rPr>
          <w:lang w:val="ru-RU"/>
        </w:rPr>
        <w:t>Во втором примере показано, как объекты пользовательского класса становятся похожими на объекты встроенных классов-последовательностей (строк, списков, кортежей).</w:t>
      </w:r>
    </w:p>
    <w:p w:rsidR="00CB642A" w:rsidRDefault="0087433C">
      <w:pPr>
        <w:pStyle w:val="2"/>
      </w:pPr>
      <w:bookmarkStart w:id="16" w:name="_Toc118205606"/>
      <w:r>
        <w:lastRenderedPageBreak/>
        <w:t>__call__</w:t>
      </w:r>
      <w:bookmarkEnd w:id="16"/>
    </w:p>
    <w:p w:rsidR="00CB642A" w:rsidRDefault="0087433C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(self,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__call__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(self,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newparam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newparam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f"Значение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параметра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-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self.param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;"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obj_1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"width"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obj_2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"height"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obj_1(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"length"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obj_2(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"square"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print(obj_1, obj_2)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 w:rsidRPr="00AA225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Pr="0087433C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  <w:lang w:val="ru-RU"/>
              </w:rPr>
            </w:pPr>
            <w:r w:rsidRPr="0087433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Значение параметра -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length</w:t>
            </w:r>
            <w:r w:rsidRPr="0087433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; Значение параметра -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square</w:t>
            </w:r>
            <w:r w:rsidRPr="0087433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;</w:t>
            </w:r>
          </w:p>
        </w:tc>
      </w:tr>
    </w:tbl>
    <w:p w:rsidR="00CB642A" w:rsidRPr="0087433C" w:rsidRDefault="00CB642A">
      <w:pPr>
        <w:pStyle w:val="2"/>
        <w:rPr>
          <w:lang w:val="ru-RU"/>
        </w:rPr>
      </w:pPr>
      <w:bookmarkStart w:id="17" w:name="_qor24d4vdkgp" w:colFirst="0" w:colLast="0"/>
      <w:bookmarkEnd w:id="17"/>
    </w:p>
    <w:p w:rsidR="00CB642A" w:rsidRDefault="0087433C">
      <w:pPr>
        <w:pStyle w:val="2"/>
      </w:pPr>
      <w:bookmarkStart w:id="18" w:name="_Toc118205607"/>
      <w:r>
        <w:t>__</w:t>
      </w:r>
      <w:proofErr w:type="spellStart"/>
      <w:r>
        <w:t>eq</w:t>
      </w:r>
      <w:proofErr w:type="spellEnd"/>
      <w:r>
        <w:t>__</w:t>
      </w:r>
      <w:bookmarkEnd w:id="18"/>
    </w:p>
    <w:p w:rsidR="00CB642A" w:rsidRDefault="0087433C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self.x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eq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y):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self.x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== 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Равно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mc ==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Не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равно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Равно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mc ==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Не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равно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Равно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Не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равно</w:t>
            </w:r>
            <w:proofErr w:type="spellEnd"/>
          </w:p>
        </w:tc>
      </w:tr>
    </w:tbl>
    <w:p w:rsidR="00CB642A" w:rsidRDefault="00CB642A">
      <w:pPr>
        <w:pStyle w:val="2"/>
      </w:pPr>
      <w:bookmarkStart w:id="19" w:name="_xiyqdo9z1by8" w:colFirst="0" w:colLast="0"/>
      <w:bookmarkEnd w:id="19"/>
    </w:p>
    <w:p w:rsidR="00CB642A" w:rsidRDefault="0087433C">
      <w:pPr>
        <w:pStyle w:val="2"/>
      </w:pPr>
      <w:bookmarkStart w:id="20" w:name="_Toc118205608"/>
      <w:r>
        <w:t>__</w:t>
      </w:r>
      <w:proofErr w:type="spellStart"/>
      <w:r>
        <w:t>lt</w:t>
      </w:r>
      <w:proofErr w:type="spellEnd"/>
      <w:r>
        <w:t>__</w:t>
      </w:r>
      <w:bookmarkEnd w:id="20"/>
    </w:p>
    <w:p w:rsidR="00CB642A" w:rsidRDefault="0087433C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Salary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lt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other):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Оклад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меньше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премии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?"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other.val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Prize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lt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other):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Премия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меньше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оклада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?"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other.val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 = Salary()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 = Prize()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check = (s &lt; p)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print(check)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Оклад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меньше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премии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?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False</w:t>
            </w:r>
          </w:p>
        </w:tc>
      </w:tr>
    </w:tbl>
    <w:p w:rsidR="00CB642A" w:rsidRDefault="00CB642A">
      <w:pPr>
        <w:pStyle w:val="2"/>
      </w:pPr>
      <w:bookmarkStart w:id="21" w:name="_n09v17l2rjav" w:colFirst="0" w:colLast="0"/>
      <w:bookmarkEnd w:id="21"/>
    </w:p>
    <w:p w:rsidR="00CB642A" w:rsidRDefault="0087433C">
      <w:pPr>
        <w:pStyle w:val="2"/>
      </w:pPr>
      <w:bookmarkStart w:id="22" w:name="_Toc118205609"/>
      <w:r>
        <w:t>__</w:t>
      </w:r>
      <w:proofErr w:type="spellStart"/>
      <w:r>
        <w:t>iadd</w:t>
      </w:r>
      <w:proofErr w:type="spellEnd"/>
      <w:r>
        <w:t>__</w:t>
      </w:r>
      <w:bookmarkEnd w:id="22"/>
    </w:p>
    <w:p w:rsidR="00CB642A" w:rsidRDefault="0087433C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(self,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iadd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other):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+= other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self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br/>
              <w:t xml:space="preserve">mc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mc.val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+=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mc.val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300</w:t>
            </w:r>
          </w:p>
        </w:tc>
      </w:tr>
    </w:tbl>
    <w:p w:rsidR="00CB642A" w:rsidRDefault="00CB642A"/>
    <w:p w:rsidR="00CB642A" w:rsidRDefault="0087433C">
      <w:pPr>
        <w:pStyle w:val="1"/>
      </w:pPr>
      <w:bookmarkStart w:id="23" w:name="_Toc118205610"/>
      <w:proofErr w:type="spellStart"/>
      <w:r>
        <w:t>Переопределение</w:t>
      </w:r>
      <w:proofErr w:type="spellEnd"/>
      <w:r>
        <w:t xml:space="preserve"> </w:t>
      </w:r>
      <w:proofErr w:type="spellStart"/>
      <w:r>
        <w:t>методов</w:t>
      </w:r>
      <w:bookmarkEnd w:id="23"/>
      <w:proofErr w:type="spellEnd"/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 xml:space="preserve">Мы уже познакомились с одним из основных принципов ООП — наследованием. Пришло время познакомиться с таким важным подходом, используемым при реализации наследования, как переопределение методов. </w:t>
      </w:r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>Например, в программе реализован класс-родитель, от которого предполагается наследовать характеристики для другого класса-потомка. В классе-родителе предусмотрен некий метод, с определенной функциональностью. Но для класса-потомка ее недостаточно и требуется дополнительная логика. Вариант решения проблемы — полностью переписать код метода из класса-родителя для класса-потомка. Это ведет к избыточности кода, поэтому такое решение не оптимально.</w:t>
      </w:r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>Существует специальный механизм, позволяющий использовать метод класса-родителя в классе-потомке с добавлением некоторой функциональности.</w:t>
      </w:r>
    </w:p>
    <w:p w:rsidR="00CB642A" w:rsidRDefault="0087433C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ParentClass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Конструктор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класса-родителя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my_method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()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ParentClass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ChildClass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ParentClass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Конструктор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дочернего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ParentClass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__(self)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my_method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()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ChildClass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ParentClass.my_method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br/>
              <w:t xml:space="preserve">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ChildClass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c.my_method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 w:rsidRPr="00AA225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Pr="00F527F5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  <w:lang w:val="ru-RU"/>
              </w:rPr>
            </w:pP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Конструктор дочернего класса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>Конструктор класса-родителя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Метод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method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proofErr w:type="gramEnd"/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) класса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ChildClass</w:t>
            </w:r>
            <w:proofErr w:type="spellEnd"/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Метод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method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() класса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ParentClass</w:t>
            </w:r>
            <w:proofErr w:type="spellEnd"/>
          </w:p>
        </w:tc>
      </w:tr>
    </w:tbl>
    <w:p w:rsidR="00CB642A" w:rsidRPr="00F527F5" w:rsidRDefault="00CB642A">
      <w:pPr>
        <w:pStyle w:val="2"/>
        <w:rPr>
          <w:lang w:val="ru-RU"/>
        </w:rPr>
      </w:pPr>
      <w:bookmarkStart w:id="24" w:name="_dvohs3raxw6f" w:colFirst="0" w:colLast="0"/>
      <w:bookmarkEnd w:id="24"/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 xml:space="preserve">Допустимо также не ссылаться явно на класс-родитель. Для этого используется специальный метод </w:t>
      </w:r>
      <w:proofErr w:type="gramStart"/>
      <w:r>
        <w:rPr>
          <w:b/>
        </w:rPr>
        <w:t>super</w:t>
      </w:r>
      <w:r w:rsidRPr="00F527F5">
        <w:rPr>
          <w:b/>
          <w:lang w:val="ru-RU"/>
        </w:rPr>
        <w:t>(</w:t>
      </w:r>
      <w:proofErr w:type="gramEnd"/>
      <w:r w:rsidRPr="00F527F5">
        <w:rPr>
          <w:b/>
          <w:lang w:val="ru-RU"/>
        </w:rPr>
        <w:t>)</w:t>
      </w:r>
      <w:r w:rsidRPr="00F527F5">
        <w:rPr>
          <w:lang w:val="ru-RU"/>
        </w:rPr>
        <w:t>.</w:t>
      </w:r>
    </w:p>
    <w:p w:rsidR="00CB642A" w:rsidRDefault="0087433C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ParentClass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Конструктор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класса-родителя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my_method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()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ParentClass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ChildClass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ParentClass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Конструктор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дочернего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super().__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__()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my_method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()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ChildClass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super().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ChildClass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c.my_method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:rsidR="00CB642A" w:rsidRDefault="00CB642A">
      <w:pPr>
        <w:jc w:val="both"/>
      </w:pPr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>Результат выполнения полностью совпадает с результатом запуска скрипта, реализованного выше.</w:t>
      </w:r>
    </w:p>
    <w:p w:rsidR="00CB642A" w:rsidRPr="00F527F5" w:rsidRDefault="0087433C">
      <w:pPr>
        <w:pStyle w:val="1"/>
        <w:rPr>
          <w:lang w:val="ru-RU"/>
        </w:rPr>
      </w:pPr>
      <w:bookmarkStart w:id="25" w:name="_Toc118205611"/>
      <w:r w:rsidRPr="00F527F5">
        <w:rPr>
          <w:lang w:val="ru-RU"/>
        </w:rPr>
        <w:t>Интерфейсы</w:t>
      </w:r>
      <w:bookmarkEnd w:id="25"/>
    </w:p>
    <w:p w:rsidR="00CB642A" w:rsidRPr="00F527F5" w:rsidRDefault="0087433C">
      <w:pPr>
        <w:jc w:val="both"/>
        <w:rPr>
          <w:color w:val="222222"/>
          <w:lang w:val="ru-RU"/>
        </w:rPr>
      </w:pPr>
      <w:r w:rsidRPr="00F527F5">
        <w:rPr>
          <w:lang w:val="ru-RU"/>
        </w:rPr>
        <w:t>Под интерфейсом в ООП понимается описание поведения объекта, т. е., совокупность публичных методов объекта, которые могут применяться в других частях программы для взаимодействия с ним.</w:t>
      </w:r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lastRenderedPageBreak/>
        <w:t xml:space="preserve">Рассмотрим подробнее понятие интерфейса в привязке к абстрактным классам, которые реализуются в </w:t>
      </w:r>
      <w:r>
        <w:t>Python</w:t>
      </w:r>
      <w:r w:rsidRPr="00F527F5">
        <w:rPr>
          <w:lang w:val="ru-RU"/>
        </w:rPr>
        <w:t xml:space="preserve"> с помощью встроенного в стандартную библиотеку модуля </w:t>
      </w:r>
      <w:proofErr w:type="spellStart"/>
      <w:r>
        <w:t>abc</w:t>
      </w:r>
      <w:proofErr w:type="spellEnd"/>
      <w:r w:rsidRPr="00F527F5">
        <w:rPr>
          <w:lang w:val="ru-RU"/>
        </w:rPr>
        <w:t xml:space="preserve"> (</w:t>
      </w:r>
      <w:r>
        <w:t>Abstract</w:t>
      </w:r>
      <w:r w:rsidRPr="00F527F5">
        <w:rPr>
          <w:lang w:val="ru-RU"/>
        </w:rPr>
        <w:t xml:space="preserve"> </w:t>
      </w:r>
      <w:r>
        <w:t>Base</w:t>
      </w:r>
      <w:r w:rsidRPr="00F527F5">
        <w:rPr>
          <w:lang w:val="ru-RU"/>
        </w:rPr>
        <w:t xml:space="preserve"> </w:t>
      </w:r>
      <w:r>
        <w:t>Classes</w:t>
      </w:r>
      <w:r w:rsidRPr="00F527F5">
        <w:rPr>
          <w:lang w:val="ru-RU"/>
        </w:rPr>
        <w:t xml:space="preserve">). Абстрактные классы позволяют контролировать поведение классов-наследников, </w:t>
      </w:r>
      <w:proofErr w:type="gramStart"/>
      <w:r w:rsidRPr="00F527F5">
        <w:rPr>
          <w:lang w:val="ru-RU"/>
        </w:rPr>
        <w:t>например</w:t>
      </w:r>
      <w:proofErr w:type="gramEnd"/>
      <w:r w:rsidRPr="00F527F5">
        <w:rPr>
          <w:lang w:val="ru-RU"/>
        </w:rPr>
        <w:t xml:space="preserve"> проверять, что они обладают одинаковым интерфейсом.</w:t>
      </w:r>
    </w:p>
    <w:p w:rsidR="00CB642A" w:rsidRDefault="0087433C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ABC,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abstractmethod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MyAbstractClass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(ABC):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@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abstractmethod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@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abstractmethod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MyAbstractClass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</w:p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TypeError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Can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't instantiate abstract class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with abstract methods my_method_1, my_method_2</w:t>
            </w:r>
          </w:p>
        </w:tc>
      </w:tr>
    </w:tbl>
    <w:p w:rsidR="00CB642A" w:rsidRDefault="00CB642A">
      <w:pPr>
        <w:pStyle w:val="2"/>
      </w:pPr>
      <w:bookmarkStart w:id="26" w:name="_xn43ty834elr" w:colFirst="0" w:colLast="0"/>
      <w:bookmarkEnd w:id="26"/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 xml:space="preserve">В этом примере создается абстрактный класс </w:t>
      </w:r>
      <w:proofErr w:type="spellStart"/>
      <w:r>
        <w:rPr>
          <w:b/>
        </w:rPr>
        <w:t>MyAbstractClass</w:t>
      </w:r>
      <w:proofErr w:type="spellEnd"/>
      <w:r w:rsidRPr="00F527F5">
        <w:rPr>
          <w:b/>
          <w:lang w:val="ru-RU"/>
        </w:rPr>
        <w:t xml:space="preserve"> </w:t>
      </w:r>
      <w:r w:rsidRPr="00F527F5">
        <w:rPr>
          <w:lang w:val="ru-RU"/>
        </w:rPr>
        <w:t xml:space="preserve">и в случае наследования от него во всех классах-потомках необходимо реализовать два базовых метода, т. е., все классы-потомки наследуют интерфейс родителя. Соответственно, логику класса </w:t>
      </w:r>
      <w:proofErr w:type="spellStart"/>
      <w:r>
        <w:rPr>
          <w:b/>
        </w:rPr>
        <w:t>MyClass</w:t>
      </w:r>
      <w:proofErr w:type="spellEnd"/>
      <w:r w:rsidRPr="00F527F5">
        <w:rPr>
          <w:b/>
          <w:lang w:val="ru-RU"/>
        </w:rPr>
        <w:t xml:space="preserve"> </w:t>
      </w:r>
      <w:r w:rsidRPr="00F527F5">
        <w:rPr>
          <w:lang w:val="ru-RU"/>
        </w:rPr>
        <w:t>в примере выше необходимо изменить:</w:t>
      </w:r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>Пример:</w:t>
      </w:r>
    </w:p>
    <w:tbl>
      <w:tblPr>
        <w:tblStyle w:val="a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ABC,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abstractmethod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MyAbstractClass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(ABC):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@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abstractmethod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@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abstractmethod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MyAbstractClass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my_method_1()"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my_method_2()"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mc.my_method_1()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my_method_1()</w:t>
            </w:r>
          </w:p>
        </w:tc>
      </w:tr>
    </w:tbl>
    <w:p w:rsidR="00CB642A" w:rsidRDefault="00CB642A">
      <w:pPr>
        <w:pStyle w:val="2"/>
      </w:pPr>
      <w:bookmarkStart w:id="27" w:name="_5gxj2rkxac8v" w:colFirst="0" w:colLast="0"/>
      <w:bookmarkEnd w:id="27"/>
    </w:p>
    <w:p w:rsidR="00CB642A" w:rsidRDefault="0087433C">
      <w:pPr>
        <w:pStyle w:val="1"/>
      </w:pPr>
      <w:bookmarkStart w:id="28" w:name="_Toc118205612"/>
      <w:proofErr w:type="spellStart"/>
      <w:r>
        <w:t>Интерфейс</w:t>
      </w:r>
      <w:proofErr w:type="spellEnd"/>
      <w:r>
        <w:t xml:space="preserve"> </w:t>
      </w:r>
      <w:proofErr w:type="spellStart"/>
      <w:r>
        <w:t>итерации</w:t>
      </w:r>
      <w:bookmarkEnd w:id="28"/>
      <w:proofErr w:type="spellEnd"/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>Под итераторами понимаются специальные объекты, обеспечивающие пошаговый доступ к данным из контейнера. В привязке к итераторам работают циклы перебора (</w:t>
      </w:r>
      <w:r>
        <w:rPr>
          <w:b/>
        </w:rPr>
        <w:t>for</w:t>
      </w:r>
      <w:r w:rsidRPr="00F527F5">
        <w:rPr>
          <w:b/>
          <w:lang w:val="ru-RU"/>
        </w:rPr>
        <w:t xml:space="preserve"> </w:t>
      </w:r>
      <w:r>
        <w:rPr>
          <w:b/>
        </w:rPr>
        <w:t>in</w:t>
      </w:r>
      <w:r w:rsidRPr="00F527F5">
        <w:rPr>
          <w:lang w:val="ru-RU"/>
        </w:rPr>
        <w:t>), встроенные функции (</w:t>
      </w:r>
      <w:proofErr w:type="gramStart"/>
      <w:r>
        <w:rPr>
          <w:b/>
        </w:rPr>
        <w:t>map</w:t>
      </w:r>
      <w:r w:rsidRPr="00F527F5">
        <w:rPr>
          <w:b/>
          <w:lang w:val="ru-RU"/>
        </w:rPr>
        <w:t>(</w:t>
      </w:r>
      <w:proofErr w:type="gramEnd"/>
      <w:r w:rsidRPr="00F527F5">
        <w:rPr>
          <w:b/>
          <w:lang w:val="ru-RU"/>
        </w:rPr>
        <w:t>)</w:t>
      </w:r>
      <w:r w:rsidRPr="00F527F5">
        <w:rPr>
          <w:lang w:val="ru-RU"/>
        </w:rPr>
        <w:t xml:space="preserve">, </w:t>
      </w:r>
      <w:r>
        <w:rPr>
          <w:b/>
        </w:rPr>
        <w:t>filter</w:t>
      </w:r>
      <w:r w:rsidRPr="00F527F5">
        <w:rPr>
          <w:b/>
          <w:lang w:val="ru-RU"/>
        </w:rPr>
        <w:t>()</w:t>
      </w:r>
      <w:r w:rsidRPr="00F527F5">
        <w:rPr>
          <w:lang w:val="ru-RU"/>
        </w:rPr>
        <w:t xml:space="preserve">, </w:t>
      </w:r>
      <w:r>
        <w:rPr>
          <w:b/>
        </w:rPr>
        <w:t>zip</w:t>
      </w:r>
      <w:r w:rsidRPr="00F527F5">
        <w:rPr>
          <w:b/>
          <w:lang w:val="ru-RU"/>
        </w:rPr>
        <w:t>()</w:t>
      </w:r>
      <w:r w:rsidRPr="00F527F5">
        <w:rPr>
          <w:lang w:val="ru-RU"/>
        </w:rPr>
        <w:t>), операция распаковки. Эти инструменты способны работать с любыми объектами, поддерживающими интерфейс итерации.</w:t>
      </w:r>
    </w:p>
    <w:p w:rsidR="00CB642A" w:rsidRDefault="0087433C">
      <w:pPr>
        <w:jc w:val="both"/>
      </w:pPr>
      <w:proofErr w:type="spellStart"/>
      <w:r>
        <w:t>Рассмотрим</w:t>
      </w:r>
      <w:proofErr w:type="spellEnd"/>
      <w:r>
        <w:t xml:space="preserve"> </w:t>
      </w:r>
      <w:proofErr w:type="spellStart"/>
      <w:r>
        <w:t>небольшой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>:</w:t>
      </w:r>
    </w:p>
    <w:tbl>
      <w:tblPr>
        <w:tblStyle w:val="a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105.6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print(el)</w:t>
            </w:r>
          </w:p>
        </w:tc>
      </w:tr>
    </w:tbl>
    <w:p w:rsidR="00CB642A" w:rsidRDefault="00CB642A">
      <w:pPr>
        <w:pStyle w:val="2"/>
      </w:pPr>
      <w:bookmarkStart w:id="29" w:name="_9mvch8yt9zu9" w:colFirst="0" w:colLast="0"/>
      <w:bookmarkEnd w:id="29"/>
    </w:p>
    <w:p w:rsidR="00CB642A" w:rsidRDefault="0087433C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105.6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text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</w:p>
        </w:tc>
      </w:tr>
    </w:tbl>
    <w:p w:rsidR="00CB642A" w:rsidRDefault="00CB642A">
      <w:pPr>
        <w:pStyle w:val="2"/>
      </w:pPr>
      <w:bookmarkStart w:id="30" w:name="_5hh5i8ujfxhp" w:colFirst="0" w:colLast="0"/>
      <w:bookmarkEnd w:id="30"/>
    </w:p>
    <w:p w:rsidR="00CB642A" w:rsidRPr="00F527F5" w:rsidRDefault="0087433C">
      <w:pPr>
        <w:rPr>
          <w:lang w:val="ru-RU"/>
        </w:rPr>
      </w:pPr>
      <w:r w:rsidRPr="00F527F5">
        <w:rPr>
          <w:lang w:val="ru-RU"/>
        </w:rPr>
        <w:t>Рассмотрим подробнее, как выполняется код выше.</w:t>
      </w:r>
    </w:p>
    <w:p w:rsidR="00CB642A" w:rsidRDefault="0087433C">
      <w:pPr>
        <w:numPr>
          <w:ilvl w:val="0"/>
          <w:numId w:val="1"/>
        </w:numPr>
        <w:spacing w:after="0"/>
      </w:pPr>
      <w:r w:rsidRPr="00F527F5">
        <w:rPr>
          <w:lang w:val="ru-RU"/>
        </w:rPr>
        <w:t xml:space="preserve">Вызов метода </w:t>
      </w:r>
      <w:r w:rsidRPr="00F527F5">
        <w:rPr>
          <w:b/>
          <w:lang w:val="ru-RU"/>
        </w:rPr>
        <w:t>__</w:t>
      </w:r>
      <w:proofErr w:type="spellStart"/>
      <w:r>
        <w:rPr>
          <w:b/>
        </w:rPr>
        <w:t>iter</w:t>
      </w:r>
      <w:proofErr w:type="spellEnd"/>
      <w:r w:rsidRPr="00F527F5">
        <w:rPr>
          <w:b/>
          <w:lang w:val="ru-RU"/>
        </w:rPr>
        <w:t>_</w:t>
      </w:r>
      <w:proofErr w:type="gramStart"/>
      <w:r w:rsidRPr="00F527F5">
        <w:rPr>
          <w:b/>
          <w:lang w:val="ru-RU"/>
        </w:rPr>
        <w:t>_(</w:t>
      </w:r>
      <w:proofErr w:type="gramEnd"/>
      <w:r w:rsidRPr="00F527F5">
        <w:rPr>
          <w:b/>
          <w:lang w:val="ru-RU"/>
        </w:rPr>
        <w:t>)</w:t>
      </w:r>
      <w:r w:rsidRPr="00F527F5">
        <w:rPr>
          <w:lang w:val="ru-RU"/>
        </w:rPr>
        <w:t xml:space="preserve"> для итерируемого объекта (списка </w:t>
      </w:r>
      <w:r>
        <w:rPr>
          <w:b/>
        </w:rPr>
        <w:t>my</w:t>
      </w:r>
      <w:r w:rsidRPr="00F527F5">
        <w:rPr>
          <w:b/>
          <w:lang w:val="ru-RU"/>
        </w:rPr>
        <w:t>_</w:t>
      </w:r>
      <w:r>
        <w:rPr>
          <w:b/>
        </w:rPr>
        <w:t>list</w:t>
      </w:r>
      <w:r w:rsidRPr="00F527F5">
        <w:rPr>
          <w:lang w:val="ru-RU"/>
        </w:rPr>
        <w:t xml:space="preserve">): </w:t>
      </w:r>
      <w:r>
        <w:rPr>
          <w:b/>
        </w:rPr>
        <w:t>my</w:t>
      </w:r>
      <w:r w:rsidRPr="00F527F5">
        <w:rPr>
          <w:b/>
          <w:lang w:val="ru-RU"/>
        </w:rPr>
        <w:t>_</w:t>
      </w:r>
      <w:r>
        <w:rPr>
          <w:b/>
        </w:rPr>
        <w:t>list</w:t>
      </w:r>
      <w:r w:rsidRPr="00F527F5">
        <w:rPr>
          <w:b/>
          <w:lang w:val="ru-RU"/>
        </w:rPr>
        <w:t>.__</w:t>
      </w:r>
      <w:proofErr w:type="spellStart"/>
      <w:r>
        <w:rPr>
          <w:b/>
        </w:rPr>
        <w:t>iter</w:t>
      </w:r>
      <w:proofErr w:type="spellEnd"/>
      <w:r w:rsidRPr="00F527F5">
        <w:rPr>
          <w:b/>
          <w:lang w:val="ru-RU"/>
        </w:rPr>
        <w:t>__()</w:t>
      </w:r>
      <w:r w:rsidRPr="00F527F5">
        <w:rPr>
          <w:lang w:val="ru-RU"/>
        </w:rPr>
        <w:t xml:space="preserve">. </w:t>
      </w:r>
      <w:proofErr w:type="spellStart"/>
      <w:r>
        <w:t>Метод</w:t>
      </w:r>
      <w:proofErr w:type="spellEnd"/>
      <w:r>
        <w:t xml:space="preserve"> </w:t>
      </w:r>
      <w:r>
        <w:rPr>
          <w:b/>
        </w:rPr>
        <w:t>__</w:t>
      </w:r>
      <w:proofErr w:type="spellStart"/>
      <w:r>
        <w:rPr>
          <w:b/>
        </w:rPr>
        <w:t>iter</w:t>
      </w:r>
      <w:proofErr w:type="spellEnd"/>
      <w:r>
        <w:rPr>
          <w:b/>
        </w:rPr>
        <w:t>_</w:t>
      </w:r>
      <w:proofErr w:type="gramStart"/>
      <w:r>
        <w:rPr>
          <w:b/>
        </w:rPr>
        <w:t>_(</w:t>
      </w:r>
      <w:proofErr w:type="gramEnd"/>
      <w:r>
        <w:rPr>
          <w:b/>
        </w:rPr>
        <w:t>)</w:t>
      </w:r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 с </w:t>
      </w:r>
      <w:proofErr w:type="spellStart"/>
      <w:r>
        <w:t>методом</w:t>
      </w:r>
      <w:proofErr w:type="spellEnd"/>
      <w:r>
        <w:t xml:space="preserve"> </w:t>
      </w:r>
      <w:r>
        <w:rPr>
          <w:b/>
        </w:rPr>
        <w:t>__next__()</w:t>
      </w:r>
      <w:r>
        <w:t>.</w:t>
      </w:r>
    </w:p>
    <w:p w:rsidR="00CB642A" w:rsidRPr="00F527F5" w:rsidRDefault="0087433C">
      <w:pPr>
        <w:numPr>
          <w:ilvl w:val="0"/>
          <w:numId w:val="1"/>
        </w:numPr>
        <w:spacing w:before="0" w:after="0"/>
        <w:rPr>
          <w:lang w:val="ru-RU"/>
        </w:rPr>
      </w:pPr>
      <w:r w:rsidRPr="00F527F5">
        <w:rPr>
          <w:lang w:val="ru-RU"/>
        </w:rPr>
        <w:t xml:space="preserve">Цикл </w:t>
      </w:r>
      <w:r>
        <w:rPr>
          <w:b/>
        </w:rPr>
        <w:t>for</w:t>
      </w:r>
      <w:r w:rsidRPr="00F527F5">
        <w:rPr>
          <w:b/>
          <w:lang w:val="ru-RU"/>
        </w:rPr>
        <w:t xml:space="preserve"> </w:t>
      </w:r>
      <w:r>
        <w:rPr>
          <w:b/>
        </w:rPr>
        <w:t>in</w:t>
      </w:r>
      <w:r w:rsidRPr="00F527F5">
        <w:rPr>
          <w:lang w:val="ru-RU"/>
        </w:rPr>
        <w:t xml:space="preserve"> в ходе каждой итерации запускает метод </w:t>
      </w:r>
      <w:r w:rsidRPr="00F527F5">
        <w:rPr>
          <w:b/>
          <w:lang w:val="ru-RU"/>
        </w:rPr>
        <w:t>__</w:t>
      </w:r>
      <w:r>
        <w:rPr>
          <w:b/>
        </w:rPr>
        <w:t>next</w:t>
      </w:r>
      <w:r w:rsidRPr="00F527F5">
        <w:rPr>
          <w:b/>
          <w:lang w:val="ru-RU"/>
        </w:rPr>
        <w:t>_</w:t>
      </w:r>
      <w:proofErr w:type="gramStart"/>
      <w:r w:rsidRPr="00F527F5">
        <w:rPr>
          <w:b/>
          <w:lang w:val="ru-RU"/>
        </w:rPr>
        <w:t>_(</w:t>
      </w:r>
      <w:proofErr w:type="gramEnd"/>
      <w:r w:rsidRPr="00F527F5">
        <w:rPr>
          <w:b/>
          <w:lang w:val="ru-RU"/>
        </w:rPr>
        <w:t>)</w:t>
      </w:r>
      <w:r w:rsidRPr="00F527F5">
        <w:rPr>
          <w:lang w:val="ru-RU"/>
        </w:rPr>
        <w:t>, который при каждом вызове возвращает очередной элемент итератора.</w:t>
      </w:r>
    </w:p>
    <w:p w:rsidR="00CB642A" w:rsidRPr="00F527F5" w:rsidRDefault="0087433C">
      <w:pPr>
        <w:numPr>
          <w:ilvl w:val="0"/>
          <w:numId w:val="1"/>
        </w:numPr>
        <w:spacing w:before="0"/>
        <w:rPr>
          <w:lang w:val="ru-RU"/>
        </w:rPr>
      </w:pPr>
      <w:r w:rsidRPr="00F527F5">
        <w:rPr>
          <w:lang w:val="ru-RU"/>
        </w:rPr>
        <w:lastRenderedPageBreak/>
        <w:t>Когда элементы итераторы исчерпаны, метод</w:t>
      </w:r>
      <w:r w:rsidRPr="00F527F5">
        <w:rPr>
          <w:b/>
          <w:lang w:val="ru-RU"/>
        </w:rPr>
        <w:t xml:space="preserve"> __</w:t>
      </w:r>
      <w:r>
        <w:rPr>
          <w:b/>
        </w:rPr>
        <w:t>next</w:t>
      </w:r>
      <w:r w:rsidRPr="00F527F5">
        <w:rPr>
          <w:b/>
          <w:lang w:val="ru-RU"/>
        </w:rPr>
        <w:t>_</w:t>
      </w:r>
      <w:proofErr w:type="gramStart"/>
      <w:r w:rsidRPr="00F527F5">
        <w:rPr>
          <w:b/>
          <w:lang w:val="ru-RU"/>
        </w:rPr>
        <w:t>_(</w:t>
      </w:r>
      <w:proofErr w:type="gramEnd"/>
      <w:r w:rsidRPr="00F527F5">
        <w:rPr>
          <w:b/>
          <w:lang w:val="ru-RU"/>
        </w:rPr>
        <w:t>)</w:t>
      </w:r>
      <w:r w:rsidRPr="00F527F5">
        <w:rPr>
          <w:lang w:val="ru-RU"/>
        </w:rPr>
        <w:t xml:space="preserve"> завершает свою работу и генерирует исключение </w:t>
      </w:r>
      <w:proofErr w:type="spellStart"/>
      <w:r>
        <w:rPr>
          <w:b/>
        </w:rPr>
        <w:t>StopIteration</w:t>
      </w:r>
      <w:proofErr w:type="spellEnd"/>
      <w:r w:rsidRPr="00F527F5">
        <w:rPr>
          <w:lang w:val="ru-RU"/>
        </w:rPr>
        <w:t xml:space="preserve">. Цикл </w:t>
      </w:r>
      <w:r>
        <w:rPr>
          <w:b/>
        </w:rPr>
        <w:t>for</w:t>
      </w:r>
      <w:r w:rsidRPr="00F527F5">
        <w:rPr>
          <w:b/>
          <w:lang w:val="ru-RU"/>
        </w:rPr>
        <w:t xml:space="preserve"> </w:t>
      </w:r>
      <w:r>
        <w:rPr>
          <w:b/>
        </w:rPr>
        <w:t>in</w:t>
      </w:r>
      <w:r w:rsidRPr="00F527F5">
        <w:rPr>
          <w:lang w:val="ru-RU"/>
        </w:rPr>
        <w:t xml:space="preserve"> перехватывает данное исключение и завершает свою работу.</w:t>
      </w:r>
    </w:p>
    <w:p w:rsidR="00CB642A" w:rsidRPr="00F527F5" w:rsidRDefault="0087433C">
      <w:pPr>
        <w:spacing w:before="0"/>
        <w:jc w:val="both"/>
        <w:rPr>
          <w:lang w:val="ru-RU"/>
        </w:rPr>
      </w:pPr>
      <w:r w:rsidRPr="00F527F5">
        <w:rPr>
          <w:lang w:val="ru-RU"/>
        </w:rPr>
        <w:t xml:space="preserve">Итак, итератор в </w:t>
      </w:r>
      <w:r>
        <w:t>Python</w:t>
      </w:r>
      <w:r w:rsidRPr="00F527F5">
        <w:rPr>
          <w:lang w:val="ru-RU"/>
        </w:rPr>
        <w:t xml:space="preserve"> — объект, реализующий метод </w:t>
      </w:r>
      <w:r w:rsidRPr="00F527F5">
        <w:rPr>
          <w:b/>
          <w:lang w:val="ru-RU"/>
        </w:rPr>
        <w:t>__</w:t>
      </w:r>
      <w:r>
        <w:rPr>
          <w:b/>
        </w:rPr>
        <w:t>next</w:t>
      </w:r>
      <w:r w:rsidRPr="00F527F5">
        <w:rPr>
          <w:b/>
          <w:lang w:val="ru-RU"/>
        </w:rPr>
        <w:t>_</w:t>
      </w:r>
      <w:proofErr w:type="gramStart"/>
      <w:r w:rsidRPr="00F527F5">
        <w:rPr>
          <w:b/>
          <w:lang w:val="ru-RU"/>
        </w:rPr>
        <w:t>_(</w:t>
      </w:r>
      <w:proofErr w:type="gramEnd"/>
      <w:r w:rsidRPr="00F527F5">
        <w:rPr>
          <w:b/>
          <w:lang w:val="ru-RU"/>
        </w:rPr>
        <w:t>)</w:t>
      </w:r>
      <w:r w:rsidRPr="00F527F5">
        <w:rPr>
          <w:lang w:val="ru-RU"/>
        </w:rPr>
        <w:t xml:space="preserve"> без аргументов, возвращающий очередной элемент или исключение </w:t>
      </w:r>
      <w:proofErr w:type="spellStart"/>
      <w:r>
        <w:rPr>
          <w:b/>
        </w:rPr>
        <w:t>StopIteration</w:t>
      </w:r>
      <w:proofErr w:type="spellEnd"/>
      <w:r w:rsidRPr="00F527F5">
        <w:rPr>
          <w:lang w:val="ru-RU"/>
        </w:rPr>
        <w:t>.</w:t>
      </w:r>
    </w:p>
    <w:p w:rsidR="00CB642A" w:rsidRPr="00F527F5" w:rsidRDefault="0087433C">
      <w:pPr>
        <w:pStyle w:val="1"/>
        <w:rPr>
          <w:lang w:val="ru-RU"/>
        </w:rPr>
      </w:pPr>
      <w:bookmarkStart w:id="31" w:name="_Toc118205613"/>
      <w:r w:rsidRPr="00F527F5">
        <w:rPr>
          <w:lang w:val="ru-RU"/>
        </w:rPr>
        <w:t>Создание собственных объектов-итераторов</w:t>
      </w:r>
      <w:bookmarkEnd w:id="31"/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>Рассмотрим пример создания объекта с поддержкой интерфейса итерации.</w:t>
      </w:r>
    </w:p>
    <w:tbl>
      <w:tblPr>
        <w:tblStyle w:val="a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 w:rsidRPr="00AA225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Pr="00F527F5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Iterator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: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 w:rsidRPr="00F527F5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"""</w:t>
            </w:r>
            <w:r w:rsidRPr="00F527F5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br/>
              <w:t xml:space="preserve">    Объект-итератор</w:t>
            </w:r>
            <w:r w:rsidRPr="00F527F5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br/>
              <w:t xml:space="preserve">    """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 w:rsidRPr="00F527F5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 w:rsidRPr="00F527F5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  <w:t>__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start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=</w:t>
            </w:r>
            <w:r w:rsidRPr="00F527F5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0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):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</w:t>
            </w:r>
            <w:proofErr w:type="spellEnd"/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start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 w:rsidRPr="00F527F5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ru-RU"/>
              </w:rPr>
              <w:t># У итератора есть метод __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next</w:t>
            </w:r>
            <w:r w:rsidRPr="00F527F5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ru-RU"/>
              </w:rPr>
              <w:t>__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 w:rsidRPr="00F527F5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  <w:t>__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next</w:t>
            </w:r>
            <w:r w:rsidRPr="00F527F5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  <w:t>__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):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</w:t>
            </w:r>
            <w:proofErr w:type="spellEnd"/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+= </w:t>
            </w:r>
            <w:r w:rsidRPr="00F527F5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1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</w:t>
            </w:r>
            <w:proofErr w:type="spellEnd"/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&lt;= </w:t>
            </w:r>
            <w:r w:rsidRPr="00F527F5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5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: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</w:t>
            </w:r>
            <w:proofErr w:type="spellEnd"/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: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raise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StopIteration</w:t>
            </w:r>
            <w:proofErr w:type="spellEnd"/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IterObj</w:t>
            </w:r>
            <w:proofErr w:type="spellEnd"/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: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 w:rsidRPr="00F527F5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"""</w:t>
            </w:r>
            <w:r w:rsidRPr="00F527F5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br/>
              <w:t xml:space="preserve">    Объект, поддерживающий интерфейс итерации (итерируемый объект)</w:t>
            </w:r>
            <w:r w:rsidRPr="00F527F5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br/>
              <w:t xml:space="preserve">    """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 w:rsidRPr="00F527F5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 w:rsidRPr="00F527F5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  <w:t>__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start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=</w:t>
            </w:r>
            <w:r w:rsidRPr="00F527F5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0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):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start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start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- </w:t>
            </w:r>
            <w:r w:rsidRPr="00F527F5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1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 w:rsidRPr="00F527F5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iter</w:t>
            </w:r>
            <w:proofErr w:type="spellEnd"/>
            <w:r w:rsidRPr="00F527F5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  <w:t>__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):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    </w:t>
            </w:r>
            <w:r w:rsidRPr="00F527F5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ru-RU"/>
              </w:rPr>
              <w:t># Метод __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iter</w:t>
            </w:r>
            <w:proofErr w:type="spellEnd"/>
            <w:r w:rsidRPr="00F527F5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ru-RU"/>
              </w:rPr>
              <w:t>__ должен возвращать объект-итератор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Iterator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start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</w:t>
            </w:r>
          </w:p>
        </w:tc>
      </w:tr>
    </w:tbl>
    <w:p w:rsidR="00CB642A" w:rsidRPr="00F527F5" w:rsidRDefault="00CB642A">
      <w:pPr>
        <w:jc w:val="both"/>
        <w:rPr>
          <w:lang w:val="ru-RU"/>
        </w:rPr>
      </w:pPr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 xml:space="preserve">В этом примере в виде класса </w:t>
      </w:r>
      <w:proofErr w:type="spellStart"/>
      <w:r>
        <w:rPr>
          <w:b/>
        </w:rPr>
        <w:t>IterObj</w:t>
      </w:r>
      <w:proofErr w:type="spellEnd"/>
      <w:r w:rsidRPr="00F527F5">
        <w:rPr>
          <w:b/>
          <w:lang w:val="ru-RU"/>
        </w:rPr>
        <w:t xml:space="preserve"> </w:t>
      </w:r>
      <w:r w:rsidRPr="00F527F5">
        <w:rPr>
          <w:lang w:val="ru-RU"/>
        </w:rPr>
        <w:t xml:space="preserve">реализован объект, поддерживающий итерирование, а в виде класс </w:t>
      </w:r>
      <w:r>
        <w:rPr>
          <w:b/>
        </w:rPr>
        <w:t>Iterator</w:t>
      </w:r>
      <w:r w:rsidRPr="00F527F5">
        <w:rPr>
          <w:b/>
          <w:lang w:val="ru-RU"/>
        </w:rPr>
        <w:t xml:space="preserve"> </w:t>
      </w:r>
      <w:r w:rsidRPr="00F527F5">
        <w:rPr>
          <w:lang w:val="ru-RU"/>
        </w:rPr>
        <w:t xml:space="preserve">— сам итератор? возвращающий очередной элемент итерируемого объекта. В данном случае это числа, начиная от значения параметра </w:t>
      </w:r>
      <w:r>
        <w:rPr>
          <w:b/>
        </w:rPr>
        <w:t>start</w:t>
      </w:r>
      <w:r w:rsidRPr="00F527F5">
        <w:rPr>
          <w:b/>
          <w:lang w:val="ru-RU"/>
        </w:rPr>
        <w:t xml:space="preserve"> </w:t>
      </w:r>
      <w:r w:rsidRPr="00F527F5">
        <w:rPr>
          <w:lang w:val="ru-RU"/>
        </w:rPr>
        <w:t xml:space="preserve">(его значение определяется при создании экземпляра класса </w:t>
      </w:r>
      <w:proofErr w:type="spellStart"/>
      <w:r>
        <w:rPr>
          <w:b/>
        </w:rPr>
        <w:t>IterObj</w:t>
      </w:r>
      <w:proofErr w:type="spellEnd"/>
      <w:r w:rsidRPr="00F527F5">
        <w:rPr>
          <w:lang w:val="ru-RU"/>
        </w:rPr>
        <w:t>) до 5 (включительно).</w:t>
      </w:r>
    </w:p>
    <w:p w:rsidR="00CB642A" w:rsidRDefault="0087433C">
      <w:pPr>
        <w:jc w:val="both"/>
      </w:pPr>
      <w:proofErr w:type="spellStart"/>
      <w:r>
        <w:t>Проверим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>:</w:t>
      </w:r>
    </w:p>
    <w:tbl>
      <w:tblPr>
        <w:tblStyle w:val="a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IterObj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(start=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print(el)</w:t>
            </w:r>
          </w:p>
        </w:tc>
      </w:tr>
    </w:tbl>
    <w:p w:rsidR="00CB642A" w:rsidRDefault="00CB642A">
      <w:pPr>
        <w:pStyle w:val="2"/>
      </w:pPr>
      <w:bookmarkStart w:id="32" w:name="_r03qvt58s19v" w:colFirst="0" w:colLast="0"/>
      <w:bookmarkEnd w:id="32"/>
    </w:p>
    <w:p w:rsidR="00CB642A" w:rsidRDefault="0087433C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</w:p>
        </w:tc>
      </w:tr>
    </w:tbl>
    <w:p w:rsidR="00CB642A" w:rsidRDefault="00CB642A">
      <w:pPr>
        <w:pStyle w:val="2"/>
      </w:pPr>
      <w:bookmarkStart w:id="33" w:name="_h6ilyyjbmt0v" w:colFirst="0" w:colLast="0"/>
      <w:bookmarkEnd w:id="33"/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>Можно проверить работу кода еще раз:</w:t>
      </w:r>
    </w:p>
    <w:tbl>
      <w:tblPr>
        <w:tblStyle w:val="a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Еще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раз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..."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print(el)</w:t>
            </w:r>
          </w:p>
        </w:tc>
      </w:tr>
    </w:tbl>
    <w:p w:rsidR="00CB642A" w:rsidRDefault="00CB642A">
      <w:pPr>
        <w:pStyle w:val="2"/>
      </w:pPr>
      <w:bookmarkStart w:id="34" w:name="_x9d35rgj7mml" w:colFirst="0" w:colLast="0"/>
      <w:bookmarkEnd w:id="34"/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>Результат будет идентичен результату из примера выше.</w:t>
      </w:r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>Усовершенствуем пример. Реализуем возможности итератора и итерируемого объекта в рамках общего класса:</w:t>
      </w:r>
    </w:p>
    <w:tbl>
      <w:tblPr>
        <w:tblStyle w:val="a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Iter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start=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self.i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start -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__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iter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__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должен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возвращать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объект-итератор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iter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self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__next__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self.i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+=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self.i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&lt;=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self.i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raise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StopIteration</w:t>
            </w:r>
            <w:proofErr w:type="spellEnd"/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proofErr w:type="spellStart"/>
      <w:r>
        <w:t>Проверим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>:</w:t>
      </w:r>
    </w:p>
    <w:tbl>
      <w:tblPr>
        <w:tblStyle w:val="a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(start=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print(el)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lastRenderedPageBreak/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</w:p>
        </w:tc>
      </w:tr>
    </w:tbl>
    <w:p w:rsidR="00CB642A" w:rsidRDefault="00CB642A">
      <w:pPr>
        <w:jc w:val="both"/>
      </w:pPr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 xml:space="preserve">В первом варианте реализации примера экземпляры класса </w:t>
      </w:r>
      <w:proofErr w:type="spellStart"/>
      <w:proofErr w:type="gramStart"/>
      <w:r>
        <w:rPr>
          <w:b/>
        </w:rPr>
        <w:t>IterObj</w:t>
      </w:r>
      <w:proofErr w:type="spellEnd"/>
      <w:r w:rsidRPr="00F527F5">
        <w:rPr>
          <w:b/>
          <w:lang w:val="ru-RU"/>
        </w:rPr>
        <w:t>(</w:t>
      </w:r>
      <w:proofErr w:type="gramEnd"/>
      <w:r w:rsidRPr="00F527F5">
        <w:rPr>
          <w:b/>
          <w:lang w:val="ru-RU"/>
        </w:rPr>
        <w:t>)</w:t>
      </w:r>
      <w:r w:rsidRPr="00F527F5">
        <w:rPr>
          <w:lang w:val="ru-RU"/>
        </w:rPr>
        <w:t xml:space="preserve"> возвращают объект-итератор. Во втором варианте объекты </w:t>
      </w:r>
      <w:proofErr w:type="spellStart"/>
      <w:proofErr w:type="gramStart"/>
      <w:r>
        <w:rPr>
          <w:b/>
        </w:rPr>
        <w:t>Iter</w:t>
      </w:r>
      <w:proofErr w:type="spellEnd"/>
      <w:r w:rsidRPr="00F527F5">
        <w:rPr>
          <w:b/>
          <w:lang w:val="ru-RU"/>
        </w:rPr>
        <w:t>(</w:t>
      </w:r>
      <w:proofErr w:type="gramEnd"/>
      <w:r w:rsidRPr="00F527F5">
        <w:rPr>
          <w:b/>
          <w:lang w:val="ru-RU"/>
        </w:rPr>
        <w:t>)</w:t>
      </w:r>
      <w:r w:rsidRPr="00F527F5">
        <w:rPr>
          <w:lang w:val="ru-RU"/>
        </w:rPr>
        <w:t xml:space="preserve"> сами по себе являются итераторами и пройти по ним можно только один раз. После вызова метода </w:t>
      </w:r>
      <w:r w:rsidRPr="00F527F5">
        <w:rPr>
          <w:b/>
          <w:lang w:val="ru-RU"/>
        </w:rPr>
        <w:t>__</w:t>
      </w:r>
      <w:r>
        <w:rPr>
          <w:b/>
        </w:rPr>
        <w:t>next</w:t>
      </w:r>
      <w:r w:rsidRPr="00F527F5">
        <w:rPr>
          <w:b/>
          <w:lang w:val="ru-RU"/>
        </w:rPr>
        <w:t>_</w:t>
      </w:r>
      <w:proofErr w:type="gramStart"/>
      <w:r w:rsidRPr="00F527F5">
        <w:rPr>
          <w:b/>
          <w:lang w:val="ru-RU"/>
        </w:rPr>
        <w:t>_(</w:t>
      </w:r>
      <w:proofErr w:type="gramEnd"/>
      <w:r w:rsidRPr="00F527F5">
        <w:rPr>
          <w:b/>
          <w:lang w:val="ru-RU"/>
        </w:rPr>
        <w:t>)</w:t>
      </w:r>
      <w:r w:rsidRPr="00F527F5">
        <w:rPr>
          <w:lang w:val="ru-RU"/>
        </w:rPr>
        <w:t xml:space="preserve"> итератор запоминает свое состояние. Для выполнения повторной итерации по итерируемому объекту нужно получить новый объект-итератор, в данном случае создать новый объект </w:t>
      </w:r>
      <w:proofErr w:type="spellStart"/>
      <w:proofErr w:type="gramStart"/>
      <w:r>
        <w:rPr>
          <w:b/>
        </w:rPr>
        <w:t>Iter</w:t>
      </w:r>
      <w:proofErr w:type="spellEnd"/>
      <w:r w:rsidRPr="00F527F5">
        <w:rPr>
          <w:b/>
          <w:lang w:val="ru-RU"/>
        </w:rPr>
        <w:t>(</w:t>
      </w:r>
      <w:proofErr w:type="gramEnd"/>
      <w:r w:rsidRPr="00F527F5">
        <w:rPr>
          <w:b/>
          <w:lang w:val="ru-RU"/>
        </w:rPr>
        <w:t>)</w:t>
      </w:r>
      <w:r w:rsidRPr="00F527F5">
        <w:rPr>
          <w:lang w:val="ru-RU"/>
        </w:rPr>
        <w:t>.</w:t>
      </w:r>
    </w:p>
    <w:p w:rsidR="00CB642A" w:rsidRPr="00F527F5" w:rsidRDefault="0087433C">
      <w:pPr>
        <w:pStyle w:val="1"/>
        <w:rPr>
          <w:lang w:val="ru-RU"/>
        </w:rPr>
      </w:pPr>
      <w:bookmarkStart w:id="35" w:name="_Toc118205614"/>
      <w:r w:rsidRPr="00F527F5">
        <w:rPr>
          <w:lang w:val="ru-RU"/>
        </w:rPr>
        <w:t>Декоратор @</w:t>
      </w:r>
      <w:r>
        <w:t>property</w:t>
      </w:r>
      <w:bookmarkEnd w:id="35"/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 xml:space="preserve">Под декоратором в </w:t>
      </w:r>
      <w:r>
        <w:t>Python</w:t>
      </w:r>
      <w:r w:rsidRPr="00F527F5">
        <w:rPr>
          <w:lang w:val="ru-RU"/>
        </w:rPr>
        <w:t xml:space="preserve"> подразумевается функция (или класс), расширяющая логику работы другой функции. У разработчика существует возможность написания собственных декораторов или использования существующих. В рамках данного урока рассмотрим декоратор </w:t>
      </w:r>
      <w:r w:rsidRPr="00F527F5">
        <w:rPr>
          <w:b/>
          <w:lang w:val="ru-RU"/>
        </w:rPr>
        <w:t>@</w:t>
      </w:r>
      <w:r>
        <w:rPr>
          <w:b/>
        </w:rPr>
        <w:t>property</w:t>
      </w:r>
      <w:r w:rsidRPr="00F527F5">
        <w:rPr>
          <w:lang w:val="ru-RU"/>
        </w:rPr>
        <w:t xml:space="preserve">. Символ </w:t>
      </w:r>
      <w:r w:rsidRPr="00F527F5">
        <w:rPr>
          <w:b/>
          <w:lang w:val="ru-RU"/>
        </w:rPr>
        <w:t>@</w:t>
      </w:r>
      <w:r w:rsidRPr="00F527F5">
        <w:rPr>
          <w:lang w:val="ru-RU"/>
        </w:rPr>
        <w:t xml:space="preserve"> позволяет идентифицировать объект как декоратор и установить его для некоторой функции (или метода класса). </w:t>
      </w:r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 xml:space="preserve">Встроенный декоратор </w:t>
      </w:r>
      <w:r w:rsidRPr="00F527F5">
        <w:rPr>
          <w:b/>
          <w:lang w:val="ru-RU"/>
        </w:rPr>
        <w:t>@</w:t>
      </w:r>
      <w:r>
        <w:rPr>
          <w:b/>
        </w:rPr>
        <w:t>property</w:t>
      </w:r>
      <w:r w:rsidRPr="00F527F5">
        <w:rPr>
          <w:lang w:val="ru-RU"/>
        </w:rPr>
        <w:t xml:space="preserve"> позволяет работать с методом некоторого класса как с атрибутом.</w:t>
      </w:r>
    </w:p>
    <w:p w:rsidR="00CB642A" w:rsidRDefault="0087433C">
      <w:pPr>
        <w:jc w:val="both"/>
      </w:pPr>
      <w:proofErr w:type="spellStart"/>
      <w:r>
        <w:t>Проверим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>:</w:t>
      </w:r>
    </w:p>
    <w:tbl>
      <w:tblPr>
        <w:tblStyle w:val="a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param_1, param_2):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self.param_1 = param_1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self.param_2 = param_2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@property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f"Параметры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переданные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в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\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{self.param_1}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{self.param_2}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"text_1"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"text_2"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print(mc.param_1)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print(mc.param_2)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mc.my_method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B642A" w:rsidRDefault="00CB642A">
      <w:pPr>
        <w:jc w:val="both"/>
      </w:pPr>
    </w:p>
    <w:p w:rsidR="00CB642A" w:rsidRDefault="00CB642A">
      <w:pPr>
        <w:jc w:val="both"/>
      </w:pPr>
    </w:p>
    <w:p w:rsidR="00CB642A" w:rsidRDefault="0087433C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 w:rsidRPr="00AA2256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Pr="00F527F5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text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_1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text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_2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Параметры, переданные в класс: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text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_1,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text</w:t>
            </w:r>
            <w:r w:rsidRPr="00F527F5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_2</w:t>
            </w:r>
          </w:p>
        </w:tc>
      </w:tr>
    </w:tbl>
    <w:p w:rsidR="00CB642A" w:rsidRPr="00F527F5" w:rsidRDefault="00CB642A">
      <w:pPr>
        <w:jc w:val="both"/>
        <w:rPr>
          <w:lang w:val="ru-RU"/>
        </w:rPr>
      </w:pPr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>В результате преобразования метода в свойство доступ к нему осуществляется с помощью обычной точечной нотации.</w:t>
      </w:r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 xml:space="preserve">Рассмотрим еще один пример с декоратором </w:t>
      </w:r>
      <w:r w:rsidRPr="00F527F5">
        <w:rPr>
          <w:b/>
          <w:lang w:val="ru-RU"/>
        </w:rPr>
        <w:t>@</w:t>
      </w:r>
      <w:r>
        <w:rPr>
          <w:b/>
        </w:rPr>
        <w:t>property</w:t>
      </w:r>
      <w:r w:rsidRPr="00F527F5">
        <w:rPr>
          <w:lang w:val="ru-RU"/>
        </w:rPr>
        <w:t>.</w:t>
      </w:r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 xml:space="preserve">Для обеспечения контролируемого доступа к данным класса в </w:t>
      </w:r>
      <w:r>
        <w:t>Python</w:t>
      </w:r>
      <w:r w:rsidRPr="00F527F5">
        <w:rPr>
          <w:lang w:val="ru-RU"/>
        </w:rPr>
        <w:t xml:space="preserve"> применяются модификаторы доступа и свойства. Рассмотрим, что это такое, на примере. Представим, что нам нужно проверить, что модель автомобиля должна быть выпущена в пределах 2000-2019 гг. Если пользователь введет значение года выпуска модели меньше 2000, то значение параметра года выпуска установится в 2000. При указании значения выше 2019 значение параметра должно установиться в эту цифру. Если введено корректное значение (в пределах 2000-2019 гг.), то значение нужно оставить неизменным.</w:t>
      </w:r>
    </w:p>
    <w:p w:rsidR="00CB642A" w:rsidRDefault="0087433C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конструктор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year):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Инициализация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свойств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self.year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year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создаем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свойство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года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@property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year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self.__year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сеттер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для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создания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свойств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@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year.setter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year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year):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year &lt;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self.__year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year 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2019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self.__year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2019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self.__year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year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get_auto_year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f"Автомобиль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выпущен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в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self.year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году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 = Auto(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2090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a.get_auto_year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</w:p>
        </w:tc>
      </w:tr>
    </w:tbl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 xml:space="preserve">Свойство обладает тремя важными аспектами. Первым делом необходимо определить атрибут — год выпуска автомобиля. Далее необходимо определить свойство атрибута с помощью декоратора </w:t>
      </w:r>
      <w:r w:rsidRPr="00F527F5">
        <w:rPr>
          <w:b/>
          <w:lang w:val="ru-RU"/>
        </w:rPr>
        <w:lastRenderedPageBreak/>
        <w:t>@</w:t>
      </w:r>
      <w:r>
        <w:rPr>
          <w:b/>
        </w:rPr>
        <w:t>property</w:t>
      </w:r>
      <w:r w:rsidRPr="00F527F5">
        <w:rPr>
          <w:lang w:val="ru-RU"/>
        </w:rPr>
        <w:t xml:space="preserve">. Третий шаг — создать установщик свойства (сеттер), применив декоратор для параметра года: </w:t>
      </w:r>
      <w:r w:rsidRPr="00F527F5">
        <w:rPr>
          <w:b/>
          <w:lang w:val="ru-RU"/>
        </w:rPr>
        <w:t>@</w:t>
      </w:r>
      <w:r>
        <w:rPr>
          <w:b/>
        </w:rPr>
        <w:t>year</w:t>
      </w:r>
      <w:r w:rsidRPr="00F527F5">
        <w:rPr>
          <w:b/>
          <w:lang w:val="ru-RU"/>
        </w:rPr>
        <w:t>.</w:t>
      </w:r>
      <w:r>
        <w:rPr>
          <w:b/>
        </w:rPr>
        <w:t>setter</w:t>
      </w:r>
      <w:r w:rsidRPr="00F527F5">
        <w:rPr>
          <w:lang w:val="ru-RU"/>
        </w:rPr>
        <w:t>.</w:t>
      </w:r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>Теперь, если попытаться указать значение выше 2019, то результат будет:</w:t>
      </w:r>
    </w:p>
    <w:tbl>
      <w:tblPr>
        <w:tblStyle w:val="a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Автомобиль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выпущен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в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2019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году</w:t>
            </w:r>
            <w:proofErr w:type="spellEnd"/>
          </w:p>
        </w:tc>
      </w:tr>
    </w:tbl>
    <w:p w:rsidR="00CB642A" w:rsidRDefault="00CB642A">
      <w:pPr>
        <w:jc w:val="both"/>
        <w:rPr>
          <w:color w:val="757575"/>
        </w:rPr>
      </w:pPr>
    </w:p>
    <w:p w:rsidR="00CB642A" w:rsidRDefault="0087433C">
      <w:pPr>
        <w:jc w:val="both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меньше</w:t>
      </w:r>
      <w:proofErr w:type="spellEnd"/>
      <w:r>
        <w:t xml:space="preserve"> 2000 </w:t>
      </w:r>
      <w:proofErr w:type="spellStart"/>
      <w:r>
        <w:t>результат</w:t>
      </w:r>
      <w:proofErr w:type="spellEnd"/>
      <w:r>
        <w:t>:</w:t>
      </w:r>
    </w:p>
    <w:tbl>
      <w:tblPr>
        <w:tblStyle w:val="a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Автомобиль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выпущен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в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году</w:t>
            </w:r>
            <w:proofErr w:type="spellEnd"/>
          </w:p>
        </w:tc>
      </w:tr>
    </w:tbl>
    <w:p w:rsidR="00CB642A" w:rsidRDefault="00CB642A">
      <w:pPr>
        <w:jc w:val="both"/>
      </w:pPr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 xml:space="preserve">Больше информации </w:t>
      </w:r>
      <w:proofErr w:type="gramStart"/>
      <w:r w:rsidRPr="00F527F5">
        <w:rPr>
          <w:lang w:val="ru-RU"/>
        </w:rPr>
        <w:t>про декораторы</w:t>
      </w:r>
      <w:proofErr w:type="gramEnd"/>
      <w:r w:rsidRPr="00F527F5">
        <w:rPr>
          <w:lang w:val="ru-RU"/>
        </w:rPr>
        <w:t xml:space="preserve"> в </w:t>
      </w:r>
      <w:hyperlink r:id="rId8">
        <w:r w:rsidRPr="00F527F5">
          <w:rPr>
            <w:color w:val="1155CC"/>
            <w:u w:val="single"/>
            <w:lang w:val="ru-RU"/>
          </w:rPr>
          <w:t xml:space="preserve">записи </w:t>
        </w:r>
        <w:proofErr w:type="spellStart"/>
        <w:r w:rsidRPr="00F527F5">
          <w:rPr>
            <w:color w:val="1155CC"/>
            <w:u w:val="single"/>
            <w:lang w:val="ru-RU"/>
          </w:rPr>
          <w:t>вебинара</w:t>
        </w:r>
        <w:proofErr w:type="spellEnd"/>
      </w:hyperlink>
      <w:r w:rsidRPr="00F527F5">
        <w:rPr>
          <w:lang w:val="ru-RU"/>
        </w:rPr>
        <w:t>.</w:t>
      </w:r>
    </w:p>
    <w:p w:rsidR="00CB642A" w:rsidRPr="00F527F5" w:rsidRDefault="0087433C">
      <w:pPr>
        <w:pStyle w:val="1"/>
        <w:rPr>
          <w:lang w:val="ru-RU"/>
        </w:rPr>
      </w:pPr>
      <w:bookmarkStart w:id="36" w:name="_Toc118205615"/>
      <w:r w:rsidRPr="00F527F5">
        <w:rPr>
          <w:lang w:val="ru-RU"/>
        </w:rPr>
        <w:t>Композиция</w:t>
      </w:r>
      <w:bookmarkEnd w:id="36"/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>В концепции ООП существует возможность реализации композиционного подхода, в соответствии с которым создается класс-контейнер, включающий вызовы других классов. Таким образом, при создании экземпляра класса-контейнера создаются экземпляры входящих в него классов. Композиция часто встречается применительно к объектам реального мира. Например, персональный компьютер состоит из комплектующих: процессора, памяти, видеокарты.</w:t>
      </w:r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>Рассмотрим реализацию композиции на примере вычисления площади обоев, необходимых для оклеивания комнаты. Оклеивать пол, потолок, двери и окна не требуется. Комната является прямоугольным параллелепипедом, состоящим из шести прямоугольников. Площадь комнаты формируется на основе суммы площадей прямоугольников, входящих в параллелепипед. Площадь каждого прямоугольника вычисляется как произведение его длины и высоты.</w:t>
      </w:r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 xml:space="preserve">Т. к. обои необходимо клеить только на стены, площади верхнего и нижнего прямоугольников исключаются из расчетов. Представим, что площади двух смежных стен вычисляются по формулам </w:t>
      </w:r>
      <w:proofErr w:type="spellStart"/>
      <w:r>
        <w:rPr>
          <w:b/>
        </w:rPr>
        <w:t>len</w:t>
      </w:r>
      <w:proofErr w:type="spellEnd"/>
      <w:r w:rsidRPr="00F527F5">
        <w:rPr>
          <w:b/>
          <w:lang w:val="ru-RU"/>
        </w:rPr>
        <w:t xml:space="preserve">_1 * </w:t>
      </w:r>
      <w:r>
        <w:rPr>
          <w:b/>
        </w:rPr>
        <w:t>height</w:t>
      </w:r>
      <w:r w:rsidRPr="00F527F5">
        <w:rPr>
          <w:lang w:val="ru-RU"/>
        </w:rPr>
        <w:t xml:space="preserve"> и </w:t>
      </w:r>
      <w:proofErr w:type="spellStart"/>
      <w:r>
        <w:rPr>
          <w:b/>
        </w:rPr>
        <w:t>len</w:t>
      </w:r>
      <w:proofErr w:type="spellEnd"/>
      <w:r w:rsidRPr="00F527F5">
        <w:rPr>
          <w:b/>
          <w:lang w:val="ru-RU"/>
        </w:rPr>
        <w:t xml:space="preserve">_2 * </w:t>
      </w:r>
      <w:r>
        <w:rPr>
          <w:b/>
        </w:rPr>
        <w:t>height</w:t>
      </w:r>
      <w:r w:rsidRPr="00F527F5">
        <w:rPr>
          <w:lang w:val="ru-RU"/>
        </w:rPr>
        <w:t xml:space="preserve">, соответственно. Ввиду равенства противоположных стен (прямоугольников), общая площадь четырех прямоугольников вычисляется по формуле: </w:t>
      </w:r>
      <w:r>
        <w:rPr>
          <w:b/>
        </w:rPr>
        <w:t>S</w:t>
      </w:r>
      <w:r w:rsidRPr="00F527F5">
        <w:rPr>
          <w:b/>
          <w:lang w:val="ru-RU"/>
        </w:rPr>
        <w:t xml:space="preserve"> = 2 * (</w:t>
      </w:r>
      <w:proofErr w:type="spellStart"/>
      <w:r>
        <w:rPr>
          <w:b/>
        </w:rPr>
        <w:t>len</w:t>
      </w:r>
      <w:proofErr w:type="spellEnd"/>
      <w:r w:rsidRPr="00F527F5">
        <w:rPr>
          <w:b/>
          <w:lang w:val="ru-RU"/>
        </w:rPr>
        <w:t xml:space="preserve">_1 * </w:t>
      </w:r>
      <w:r>
        <w:rPr>
          <w:b/>
        </w:rPr>
        <w:t>height</w:t>
      </w:r>
      <w:r w:rsidRPr="00F527F5">
        <w:rPr>
          <w:b/>
          <w:lang w:val="ru-RU"/>
        </w:rPr>
        <w:t>) + 2 * (</w:t>
      </w:r>
      <w:proofErr w:type="spellStart"/>
      <w:r>
        <w:rPr>
          <w:b/>
        </w:rPr>
        <w:t>len</w:t>
      </w:r>
      <w:proofErr w:type="spellEnd"/>
      <w:r w:rsidRPr="00F527F5">
        <w:rPr>
          <w:b/>
          <w:lang w:val="ru-RU"/>
        </w:rPr>
        <w:t xml:space="preserve">_2 * </w:t>
      </w:r>
      <w:r>
        <w:rPr>
          <w:b/>
        </w:rPr>
        <w:t>height</w:t>
      </w:r>
      <w:r w:rsidRPr="00F527F5">
        <w:rPr>
          <w:b/>
          <w:lang w:val="ru-RU"/>
        </w:rPr>
        <w:t xml:space="preserve">) = 2 * </w:t>
      </w:r>
      <w:r>
        <w:rPr>
          <w:b/>
        </w:rPr>
        <w:t>height</w:t>
      </w:r>
      <w:r w:rsidRPr="00F527F5">
        <w:rPr>
          <w:b/>
          <w:lang w:val="ru-RU"/>
        </w:rPr>
        <w:t xml:space="preserve"> * (</w:t>
      </w:r>
      <w:proofErr w:type="spellStart"/>
      <w:r>
        <w:rPr>
          <w:b/>
        </w:rPr>
        <w:t>len</w:t>
      </w:r>
      <w:proofErr w:type="spellEnd"/>
      <w:r w:rsidRPr="00F527F5">
        <w:rPr>
          <w:b/>
          <w:lang w:val="ru-RU"/>
        </w:rPr>
        <w:t xml:space="preserve">_1 + </w:t>
      </w:r>
      <w:proofErr w:type="spellStart"/>
      <w:r>
        <w:rPr>
          <w:b/>
        </w:rPr>
        <w:t>len</w:t>
      </w:r>
      <w:proofErr w:type="spellEnd"/>
      <w:r w:rsidRPr="00F527F5">
        <w:rPr>
          <w:b/>
          <w:lang w:val="ru-RU"/>
        </w:rPr>
        <w:t>_2)</w:t>
      </w:r>
      <w:r w:rsidRPr="00F527F5">
        <w:rPr>
          <w:lang w:val="ru-RU"/>
        </w:rPr>
        <w:t>. Далее из вычисленной площади необходимо вычесть площадь окон и дверей, т. к. они не требуют поклейки обоев.</w:t>
      </w:r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>Перенесем параметры задачи на концепцию ООП. Выделим три класса: комнаты, окна, двери. Последние два класса относятся к комнате, поэтому они будут входит в состав объекта-комнаты. Для текущей задачи важны только свойства: длина и высота, поэтому классы окна и двери можно объединить.</w:t>
      </w:r>
    </w:p>
    <w:p w:rsidR="00CB642A" w:rsidRDefault="0087433C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lastRenderedPageBreak/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WindowDoor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(self,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wd_len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wd_height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self.square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wd_len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wd_height</w:t>
            </w:r>
            <w:proofErr w:type="spellEnd"/>
          </w:p>
        </w:tc>
      </w:tr>
    </w:tbl>
    <w:p w:rsidR="00CB642A" w:rsidRDefault="00CB642A">
      <w:pPr>
        <w:jc w:val="both"/>
      </w:pPr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 xml:space="preserve">Контейнером для окон и дверей является класс </w:t>
      </w:r>
      <w:r w:rsidRPr="00F527F5">
        <w:rPr>
          <w:b/>
          <w:lang w:val="ru-RU"/>
        </w:rPr>
        <w:t>«Комната»</w:t>
      </w:r>
      <w:r w:rsidRPr="00F527F5">
        <w:rPr>
          <w:lang w:val="ru-RU"/>
        </w:rPr>
        <w:t xml:space="preserve">, который должен содержать вызовы описанного выше класса </w:t>
      </w:r>
      <w:r w:rsidRPr="00F527F5">
        <w:rPr>
          <w:b/>
          <w:lang w:val="ru-RU"/>
        </w:rPr>
        <w:t>«</w:t>
      </w:r>
      <w:proofErr w:type="spellStart"/>
      <w:r w:rsidRPr="00F527F5">
        <w:rPr>
          <w:b/>
          <w:lang w:val="ru-RU"/>
        </w:rPr>
        <w:t>ОкноДверь</w:t>
      </w:r>
      <w:proofErr w:type="spellEnd"/>
      <w:r w:rsidRPr="00F527F5">
        <w:rPr>
          <w:b/>
          <w:lang w:val="ru-RU"/>
        </w:rPr>
        <w:t>»</w:t>
      </w:r>
      <w:r w:rsidRPr="00F527F5">
        <w:rPr>
          <w:lang w:val="ru-RU"/>
        </w:rPr>
        <w:t>.</w:t>
      </w:r>
    </w:p>
    <w:p w:rsidR="00CB642A" w:rsidRDefault="0087433C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Room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len_1, len_2, height):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self.square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height * (len_1 + len_2)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self.wd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[]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add_win_door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(self,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wd_len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wd_height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self.wd.append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WindowDoor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wd_len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wd_height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common_square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main_square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self.square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self.wd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main_square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-=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el.square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main_square</w:t>
            </w:r>
            <w:proofErr w:type="spellEnd"/>
          </w:p>
        </w:tc>
      </w:tr>
    </w:tbl>
    <w:p w:rsidR="00CB642A" w:rsidRDefault="00CB642A">
      <w:pPr>
        <w:pStyle w:val="2"/>
      </w:pPr>
      <w:bookmarkStart w:id="37" w:name="_935cakkqsu7j" w:colFirst="0" w:colLast="0"/>
      <w:bookmarkEnd w:id="37"/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>Проверим работу кода на примере:</w:t>
      </w:r>
    </w:p>
    <w:tbl>
      <w:tblPr>
        <w:tblStyle w:val="a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 = Room(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3.7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r.square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r.add_win_door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r.add_win_door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r.add_win_door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r.common_square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</w:p>
        </w:tc>
      </w:tr>
    </w:tbl>
    <w:p w:rsidR="00CB642A" w:rsidRDefault="00CB642A">
      <w:pPr>
        <w:pStyle w:val="2"/>
      </w:pPr>
      <w:bookmarkStart w:id="38" w:name="_y6era9e6uai9" w:colFirst="0" w:colLast="0"/>
      <w:bookmarkEnd w:id="38"/>
    </w:p>
    <w:p w:rsidR="00CB642A" w:rsidRDefault="0087433C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81.4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69.4</w:t>
            </w:r>
          </w:p>
        </w:tc>
      </w:tr>
    </w:tbl>
    <w:p w:rsidR="00CB642A" w:rsidRDefault="00CB642A">
      <w:pPr>
        <w:pStyle w:val="1"/>
      </w:pPr>
      <w:bookmarkStart w:id="39" w:name="_l0en0kzdw52v" w:colFirst="0" w:colLast="0"/>
      <w:bookmarkEnd w:id="39"/>
    </w:p>
    <w:p w:rsidR="00CB642A" w:rsidRDefault="0087433C">
      <w:pPr>
        <w:pStyle w:val="1"/>
      </w:pPr>
      <w:bookmarkStart w:id="40" w:name="_Toc118205616"/>
      <w:proofErr w:type="spellStart"/>
      <w:r>
        <w:t>Особенности</w:t>
      </w:r>
      <w:proofErr w:type="spellEnd"/>
      <w:r>
        <w:t xml:space="preserve"> ООП в Python</w:t>
      </w:r>
      <w:bookmarkEnd w:id="40"/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 xml:space="preserve">Пришло время подвести промежуточные итоги по концепции ООП в </w:t>
      </w:r>
      <w:r>
        <w:t>Python</w:t>
      </w:r>
      <w:r w:rsidRPr="00F527F5">
        <w:rPr>
          <w:lang w:val="ru-RU"/>
        </w:rPr>
        <w:t xml:space="preserve">. В основе каждого объекта лежит некоторый класс, от которого объект наследует атрибуты. В </w:t>
      </w:r>
      <w:r>
        <w:t>Python</w:t>
      </w:r>
      <w:r w:rsidRPr="00F527F5">
        <w:rPr>
          <w:lang w:val="ru-RU"/>
        </w:rPr>
        <w:t xml:space="preserve"> поддерживаются основные принципы ООП: инкапсуляция, наследование, полиморфизм. Но инкапсуляция, как механизм сокрытия данных, в </w:t>
      </w:r>
      <w:r>
        <w:t>Python</w:t>
      </w:r>
      <w:r w:rsidRPr="00F527F5">
        <w:rPr>
          <w:lang w:val="ru-RU"/>
        </w:rPr>
        <w:t xml:space="preserve"> поддерживается только на уровне соглашения, а не синтаксиса языка.</w:t>
      </w:r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lastRenderedPageBreak/>
        <w:t xml:space="preserve">В </w:t>
      </w:r>
      <w:r>
        <w:t>Python</w:t>
      </w:r>
      <w:r w:rsidRPr="00F527F5">
        <w:rPr>
          <w:lang w:val="ru-RU"/>
        </w:rPr>
        <w:t xml:space="preserve"> возможна реализация множественного наследования, когда у дочернего класса существует несколько базовых. Благодаря такому подходу дочерний класс может сочетать собственные атрибуты и атрибуты нескольких классов-родителей. </w:t>
      </w:r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 xml:space="preserve">Благодаря полиморфизму объекты в </w:t>
      </w:r>
      <w:r>
        <w:t>Python</w:t>
      </w:r>
      <w:r w:rsidRPr="00F527F5">
        <w:rPr>
          <w:lang w:val="ru-RU"/>
        </w:rPr>
        <w:t xml:space="preserve"> могут обладать схожими интерфейсами. Полиморфизм обеспечивается путем определения в классах методов с идентичными названиями. К проявлению полиморфизма также относится перегрузка операторов. Еще одна особенность ООП — композиция (агрегирование), когда в классе реализуются вызовы других классов. Далее при создании экземпляра класса-</w:t>
      </w:r>
      <w:proofErr w:type="spellStart"/>
      <w:r w:rsidRPr="00F527F5">
        <w:rPr>
          <w:lang w:val="ru-RU"/>
        </w:rPr>
        <w:t>агрегатора</w:t>
      </w:r>
      <w:proofErr w:type="spellEnd"/>
      <w:r w:rsidRPr="00F527F5">
        <w:rPr>
          <w:lang w:val="ru-RU"/>
        </w:rPr>
        <w:t xml:space="preserve"> генерируются объекты других классов, которые являются элементами </w:t>
      </w:r>
      <w:proofErr w:type="spellStart"/>
      <w:r w:rsidRPr="00F527F5">
        <w:rPr>
          <w:lang w:val="ru-RU"/>
        </w:rPr>
        <w:t>агрегатора</w:t>
      </w:r>
      <w:proofErr w:type="spellEnd"/>
      <w:r w:rsidRPr="00F527F5">
        <w:rPr>
          <w:lang w:val="ru-RU"/>
        </w:rPr>
        <w:t>.</w:t>
      </w:r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 xml:space="preserve">Классы принято помещать в файлы-модули, при этом в одном модуле можно хранить код нескольких классов. Модули объединяются в пакеты. И модули, и пакеты можно импортировать. Чтобы определить директорию в качестве пакета, необходимо создать в ней файл </w:t>
      </w:r>
      <w:r w:rsidRPr="00F527F5">
        <w:rPr>
          <w:b/>
          <w:lang w:val="ru-RU"/>
        </w:rPr>
        <w:t>__</w:t>
      </w:r>
      <w:proofErr w:type="spellStart"/>
      <w:r>
        <w:rPr>
          <w:b/>
        </w:rPr>
        <w:t>init</w:t>
      </w:r>
      <w:proofErr w:type="spellEnd"/>
      <w:r w:rsidRPr="00F527F5">
        <w:rPr>
          <w:b/>
          <w:lang w:val="ru-RU"/>
        </w:rPr>
        <w:t>__.</w:t>
      </w:r>
      <w:proofErr w:type="spellStart"/>
      <w:r>
        <w:rPr>
          <w:b/>
        </w:rPr>
        <w:t>py</w:t>
      </w:r>
      <w:proofErr w:type="spellEnd"/>
      <w:r w:rsidRPr="00F527F5">
        <w:rPr>
          <w:lang w:val="ru-RU"/>
        </w:rPr>
        <w:t xml:space="preserve"> без кода, иначе при импорте пакета возникнет ошибка.</w:t>
      </w:r>
    </w:p>
    <w:p w:rsidR="00CB642A" w:rsidRPr="00F527F5" w:rsidRDefault="0087433C">
      <w:pPr>
        <w:pStyle w:val="2"/>
        <w:rPr>
          <w:lang w:val="ru-RU"/>
        </w:rPr>
      </w:pPr>
      <w:bookmarkStart w:id="41" w:name="_Toc118205617"/>
      <w:r w:rsidRPr="00F527F5">
        <w:rPr>
          <w:lang w:val="ru-RU"/>
        </w:rPr>
        <w:t>Преимущества ООП</w:t>
      </w:r>
      <w:bookmarkEnd w:id="41"/>
    </w:p>
    <w:p w:rsidR="00CB642A" w:rsidRPr="00F527F5" w:rsidRDefault="0087433C">
      <w:pPr>
        <w:jc w:val="both"/>
        <w:rPr>
          <w:color w:val="363636"/>
          <w:sz w:val="24"/>
          <w:szCs w:val="24"/>
          <w:lang w:val="ru-RU"/>
        </w:rPr>
      </w:pPr>
      <w:r w:rsidRPr="00F527F5">
        <w:rPr>
          <w:lang w:val="ru-RU"/>
        </w:rPr>
        <w:t xml:space="preserve">Напоследок закрепим достоинства концепции ООП. Прежде всего это возможность использования одного и того же программного кода с разными данными, т.е., благодаря ООП мы можем избежать дублирования кода. На основе классов генерируются их объекты с индивидуальными значениями свойств. Для обработки свойств (атрибутов) используются методы. Благодаря наследованию можно использовать код уже существующих классов, добавлять свой функционал. </w:t>
      </w:r>
    </w:p>
    <w:p w:rsidR="00CB642A" w:rsidRPr="00F527F5" w:rsidRDefault="0087433C">
      <w:pPr>
        <w:pStyle w:val="2"/>
        <w:rPr>
          <w:lang w:val="ru-RU"/>
        </w:rPr>
      </w:pPr>
      <w:bookmarkStart w:id="42" w:name="_Toc118205618"/>
      <w:r w:rsidRPr="00F527F5">
        <w:rPr>
          <w:lang w:val="ru-RU"/>
        </w:rPr>
        <w:t>Недостатки ООП</w:t>
      </w:r>
      <w:bookmarkEnd w:id="42"/>
    </w:p>
    <w:p w:rsidR="00CB642A" w:rsidRPr="00F527F5" w:rsidRDefault="0087433C">
      <w:pPr>
        <w:jc w:val="both"/>
        <w:rPr>
          <w:lang w:val="ru-RU"/>
        </w:rPr>
      </w:pPr>
      <w:r w:rsidRPr="00F527F5">
        <w:rPr>
          <w:lang w:val="ru-RU"/>
        </w:rPr>
        <w:t>Требуется значительный анализ предметной области для оптимальной ее организации в виде набора классов. На этом этапе важно определить сущности, которые можно использовать в виде классов, понять, где допустимо использование наследования. Также важно определить набор атрибутов и методов каждого класса. Одна и та же задача в ООП может быть решена по-разному и только с опытом приходит понимание, как определить оптимальное решение.</w:t>
      </w:r>
    </w:p>
    <w:p w:rsidR="00CB642A" w:rsidRDefault="0087433C">
      <w:pPr>
        <w:pStyle w:val="2"/>
      </w:pPr>
      <w:bookmarkStart w:id="43" w:name="_Toc118205619"/>
      <w:proofErr w:type="spellStart"/>
      <w:r>
        <w:t>Важное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ООП в Python</w:t>
      </w:r>
      <w:bookmarkEnd w:id="43"/>
    </w:p>
    <w:p w:rsidR="00CB642A" w:rsidRDefault="0087433C">
      <w:pPr>
        <w:numPr>
          <w:ilvl w:val="0"/>
          <w:numId w:val="4"/>
        </w:numPr>
        <w:spacing w:after="0"/>
        <w:jc w:val="both"/>
      </w:pPr>
      <w:r w:rsidRPr="00F527F5">
        <w:rPr>
          <w:lang w:val="ru-RU"/>
        </w:rPr>
        <w:t xml:space="preserve">Все в </w:t>
      </w:r>
      <w:r>
        <w:t>Python</w:t>
      </w:r>
      <w:r w:rsidRPr="00F527F5">
        <w:rPr>
          <w:lang w:val="ru-RU"/>
        </w:rPr>
        <w:t xml:space="preserve"> — это объекты. Строка, число, список, словарь, функция, класс, модуль, пакет — объекты.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— </w:t>
      </w:r>
      <w:proofErr w:type="spellStart"/>
      <w:r>
        <w:t>тоже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, </w:t>
      </w:r>
      <w:proofErr w:type="spellStart"/>
      <w:r>
        <w:t>порождающие</w:t>
      </w:r>
      <w:proofErr w:type="spellEnd"/>
      <w:r>
        <w:t xml:space="preserve">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объекты</w:t>
      </w:r>
      <w:proofErr w:type="spellEnd"/>
      <w:r>
        <w:t xml:space="preserve"> (</w:t>
      </w:r>
      <w:proofErr w:type="spellStart"/>
      <w:r>
        <w:t>экземпляры</w:t>
      </w:r>
      <w:proofErr w:type="spellEnd"/>
      <w:r>
        <w:t>).</w:t>
      </w:r>
    </w:p>
    <w:p w:rsidR="00CB642A" w:rsidRPr="00F527F5" w:rsidRDefault="0087433C">
      <w:pPr>
        <w:numPr>
          <w:ilvl w:val="0"/>
          <w:numId w:val="4"/>
        </w:numPr>
        <w:spacing w:before="0" w:after="0"/>
        <w:jc w:val="both"/>
        <w:rPr>
          <w:lang w:val="ru-RU"/>
        </w:rPr>
      </w:pPr>
      <w:r w:rsidRPr="00F527F5">
        <w:rPr>
          <w:lang w:val="ru-RU"/>
        </w:rPr>
        <w:t xml:space="preserve">В </w:t>
      </w:r>
      <w:r>
        <w:t>Python</w:t>
      </w:r>
      <w:r w:rsidRPr="00F527F5">
        <w:rPr>
          <w:lang w:val="ru-RU"/>
        </w:rPr>
        <w:t xml:space="preserve"> все типы данных — классы.</w:t>
      </w:r>
    </w:p>
    <w:p w:rsidR="00CB642A" w:rsidRDefault="0087433C">
      <w:pPr>
        <w:numPr>
          <w:ilvl w:val="0"/>
          <w:numId w:val="4"/>
        </w:numPr>
        <w:spacing w:before="0"/>
        <w:jc w:val="both"/>
      </w:pPr>
      <w:r w:rsidRPr="00F527F5">
        <w:rPr>
          <w:lang w:val="ru-RU"/>
        </w:rPr>
        <w:t xml:space="preserve">Инкапсуляция в </w:t>
      </w:r>
      <w:r>
        <w:t>Python</w:t>
      </w:r>
      <w:r w:rsidRPr="00F527F5">
        <w:rPr>
          <w:lang w:val="ru-RU"/>
        </w:rPr>
        <w:t xml:space="preserve"> формальная. В других языках программирования инкапсуляция гарантирует защиту свойства класса от прямого доступа. </w:t>
      </w:r>
      <w:r>
        <w:t xml:space="preserve">В Python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</w:t>
      </w:r>
      <w:proofErr w:type="spellStart"/>
      <w:r>
        <w:t>сохраняется</w:t>
      </w:r>
      <w:proofErr w:type="spellEnd"/>
      <w:r>
        <w:t>.</w:t>
      </w:r>
    </w:p>
    <w:p w:rsidR="00AA2256" w:rsidRPr="00146F7F" w:rsidRDefault="00AA2256" w:rsidP="00AA2256">
      <w:pPr>
        <w:pStyle w:val="1"/>
        <w:rPr>
          <w:lang w:val="ru-RU"/>
        </w:rPr>
      </w:pPr>
      <w:bookmarkStart w:id="44" w:name="_Toc118205620"/>
      <w:r w:rsidRPr="00146F7F">
        <w:rPr>
          <w:lang w:val="ru-RU"/>
        </w:rPr>
        <w:t>Пример ООП-программы</w:t>
      </w:r>
      <w:bookmarkEnd w:id="44"/>
    </w:p>
    <w:p w:rsidR="00AA2256" w:rsidRDefault="00AA2256" w:rsidP="00AA2256">
      <w:pPr>
        <w:jc w:val="both"/>
      </w:pPr>
      <w:r w:rsidRPr="00146F7F">
        <w:rPr>
          <w:lang w:val="ru-RU"/>
        </w:rPr>
        <w:t xml:space="preserve">В рамках концепции ООП большую роль играет этап предварительного проектирования. </w:t>
      </w:r>
      <w:proofErr w:type="spellStart"/>
      <w:r>
        <w:t>Данный</w:t>
      </w:r>
      <w:proofErr w:type="spellEnd"/>
      <w:r>
        <w:t xml:space="preserve"> </w:t>
      </w:r>
      <w:proofErr w:type="spellStart"/>
      <w:r>
        <w:t>этап</w:t>
      </w:r>
      <w:proofErr w:type="spellEnd"/>
      <w:r>
        <w:t xml:space="preserve"> </w:t>
      </w:r>
      <w:proofErr w:type="spellStart"/>
      <w:r>
        <w:t>включает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шаги</w:t>
      </w:r>
      <w:proofErr w:type="spellEnd"/>
      <w:r>
        <w:t>:</w:t>
      </w:r>
    </w:p>
    <w:p w:rsidR="00AA2256" w:rsidRDefault="00AA2256" w:rsidP="00AA2256">
      <w:pPr>
        <w:numPr>
          <w:ilvl w:val="0"/>
          <w:numId w:val="8"/>
        </w:numPr>
        <w:spacing w:after="0"/>
        <w:jc w:val="both"/>
      </w:pPr>
      <w:proofErr w:type="spellStart"/>
      <w:r>
        <w:t>Сформулировать</w:t>
      </w:r>
      <w:proofErr w:type="spellEnd"/>
      <w:r>
        <w:t xml:space="preserve"> </w:t>
      </w:r>
      <w:proofErr w:type="spellStart"/>
      <w:r>
        <w:t>задачу</w:t>
      </w:r>
      <w:proofErr w:type="spellEnd"/>
      <w:r>
        <w:t>.</w:t>
      </w:r>
    </w:p>
    <w:p w:rsidR="00AA2256" w:rsidRPr="00146F7F" w:rsidRDefault="00AA2256" w:rsidP="00AA2256">
      <w:pPr>
        <w:numPr>
          <w:ilvl w:val="0"/>
          <w:numId w:val="8"/>
        </w:numPr>
        <w:spacing w:before="0" w:after="0"/>
        <w:jc w:val="both"/>
        <w:rPr>
          <w:lang w:val="ru-RU"/>
        </w:rPr>
      </w:pPr>
      <w:r w:rsidRPr="00146F7F">
        <w:rPr>
          <w:lang w:val="ru-RU"/>
        </w:rPr>
        <w:lastRenderedPageBreak/>
        <w:t>Определить объекты предметной области, участвующие в решении задачи.</w:t>
      </w:r>
    </w:p>
    <w:p w:rsidR="00AA2256" w:rsidRPr="00146F7F" w:rsidRDefault="00AA2256" w:rsidP="00AA2256">
      <w:pPr>
        <w:numPr>
          <w:ilvl w:val="0"/>
          <w:numId w:val="8"/>
        </w:numPr>
        <w:spacing w:before="0" w:after="0"/>
        <w:jc w:val="both"/>
        <w:rPr>
          <w:lang w:val="ru-RU"/>
        </w:rPr>
      </w:pPr>
      <w:r w:rsidRPr="00146F7F">
        <w:rPr>
          <w:lang w:val="ru-RU"/>
        </w:rPr>
        <w:t>Определить классы, на основе которых генерируются объекты. При необходимости определить базовые классы и классы-потомки.</w:t>
      </w:r>
    </w:p>
    <w:p w:rsidR="00AA2256" w:rsidRPr="00146F7F" w:rsidRDefault="00AA2256" w:rsidP="00AA2256">
      <w:pPr>
        <w:numPr>
          <w:ilvl w:val="0"/>
          <w:numId w:val="8"/>
        </w:numPr>
        <w:spacing w:before="0" w:after="0"/>
        <w:jc w:val="both"/>
        <w:rPr>
          <w:lang w:val="ru-RU"/>
        </w:rPr>
      </w:pPr>
      <w:r w:rsidRPr="00146F7F">
        <w:rPr>
          <w:lang w:val="ru-RU"/>
        </w:rPr>
        <w:t>Определить основные атрибуты и методы объектов.</w:t>
      </w:r>
    </w:p>
    <w:p w:rsidR="00AA2256" w:rsidRPr="00146F7F" w:rsidRDefault="00AA2256" w:rsidP="00AA2256">
      <w:pPr>
        <w:numPr>
          <w:ilvl w:val="0"/>
          <w:numId w:val="8"/>
        </w:numPr>
        <w:spacing w:before="0" w:after="0"/>
        <w:jc w:val="both"/>
        <w:rPr>
          <w:lang w:val="ru-RU"/>
        </w:rPr>
      </w:pPr>
      <w:r w:rsidRPr="00146F7F">
        <w:rPr>
          <w:lang w:val="ru-RU"/>
        </w:rPr>
        <w:t>Создать классы, их атрибуты и методы.</w:t>
      </w:r>
    </w:p>
    <w:p w:rsidR="00AA2256" w:rsidRDefault="00AA2256" w:rsidP="00AA2256">
      <w:pPr>
        <w:numPr>
          <w:ilvl w:val="0"/>
          <w:numId w:val="8"/>
        </w:numPr>
        <w:spacing w:before="0" w:after="0"/>
        <w:jc w:val="both"/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объекты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>.</w:t>
      </w:r>
    </w:p>
    <w:p w:rsidR="00AA2256" w:rsidRPr="00146F7F" w:rsidRDefault="00AA2256" w:rsidP="00AA2256">
      <w:pPr>
        <w:numPr>
          <w:ilvl w:val="0"/>
          <w:numId w:val="8"/>
        </w:numPr>
        <w:spacing w:before="0"/>
        <w:jc w:val="both"/>
        <w:rPr>
          <w:lang w:val="ru-RU"/>
        </w:rPr>
      </w:pPr>
      <w:r w:rsidRPr="00146F7F">
        <w:rPr>
          <w:lang w:val="ru-RU"/>
        </w:rPr>
        <w:t>Выполнить итоговое решение задачи, организовав взаимодействие объектов.</w:t>
      </w:r>
    </w:p>
    <w:p w:rsidR="00AA2256" w:rsidRPr="00146F7F" w:rsidRDefault="00AA2256" w:rsidP="00AA2256">
      <w:pPr>
        <w:jc w:val="both"/>
        <w:rPr>
          <w:lang w:val="ru-RU"/>
        </w:rPr>
      </w:pPr>
      <w:r w:rsidRPr="00146F7F">
        <w:rPr>
          <w:lang w:val="ru-RU"/>
        </w:rPr>
        <w:t>Разработаем виртуальную модель образовательного процесса. В соответствии со спецификой проблемной области, в программе можно выделить следующие объекты: студенты, преподаватель, знания.</w:t>
      </w:r>
    </w:p>
    <w:p w:rsidR="00AA2256" w:rsidRPr="00146F7F" w:rsidRDefault="00AA2256" w:rsidP="00AA2256">
      <w:pPr>
        <w:jc w:val="both"/>
        <w:rPr>
          <w:lang w:val="ru-RU"/>
        </w:rPr>
      </w:pPr>
      <w:r w:rsidRPr="00146F7F">
        <w:rPr>
          <w:lang w:val="ru-RU"/>
        </w:rPr>
        <w:t xml:space="preserve">Для реализации задачи необходимо разработать три класса: «Преподаватель», «Студент», «Данные». У преподавателя и студента существуют общие параметры: </w:t>
      </w:r>
      <w:proofErr w:type="gramStart"/>
      <w:r w:rsidRPr="00146F7F">
        <w:rPr>
          <w:lang w:val="ru-RU"/>
        </w:rPr>
        <w:t>например</w:t>
      </w:r>
      <w:proofErr w:type="gramEnd"/>
      <w:r w:rsidRPr="00146F7F">
        <w:rPr>
          <w:lang w:val="ru-RU"/>
        </w:rPr>
        <w:t xml:space="preserve"> имя и фамилия, т. е. можно говорить о существовании надкласса «Персона». Определим у этого класса атрибуты, общие для преподавателя и студента: имя и фамилию.</w:t>
      </w:r>
    </w:p>
    <w:p w:rsidR="00AA2256" w:rsidRPr="00146F7F" w:rsidRDefault="00AA2256" w:rsidP="00AA2256">
      <w:pPr>
        <w:jc w:val="both"/>
        <w:rPr>
          <w:lang w:val="ru-RU"/>
        </w:rPr>
      </w:pPr>
      <w:r w:rsidRPr="00146F7F">
        <w:rPr>
          <w:lang w:val="ru-RU"/>
        </w:rPr>
        <w:t xml:space="preserve">В классе «Преподаватель» реализуем наследование от класса «Персона» и определяем метод </w:t>
      </w:r>
      <w:r>
        <w:rPr>
          <w:b/>
        </w:rPr>
        <w:t>to</w:t>
      </w:r>
      <w:r w:rsidRPr="00146F7F">
        <w:rPr>
          <w:b/>
          <w:lang w:val="ru-RU"/>
        </w:rPr>
        <w:t>_</w:t>
      </w:r>
      <w:proofErr w:type="gramStart"/>
      <w:r>
        <w:rPr>
          <w:b/>
        </w:rPr>
        <w:t>teach</w:t>
      </w:r>
      <w:r w:rsidRPr="00146F7F">
        <w:rPr>
          <w:b/>
          <w:lang w:val="ru-RU"/>
        </w:rPr>
        <w:t>(</w:t>
      </w:r>
      <w:proofErr w:type="gramEnd"/>
      <w:r w:rsidRPr="00146F7F">
        <w:rPr>
          <w:b/>
          <w:lang w:val="ru-RU"/>
        </w:rPr>
        <w:t>)</w:t>
      </w:r>
      <w:r w:rsidRPr="00146F7F">
        <w:rPr>
          <w:lang w:val="ru-RU"/>
        </w:rPr>
        <w:t xml:space="preserve">, который принимает ссылку на экземпляр класса «Предмет», и список студентов, изучающих данный предмет. В методе </w:t>
      </w:r>
      <w:r>
        <w:rPr>
          <w:b/>
        </w:rPr>
        <w:t>to</w:t>
      </w:r>
      <w:r w:rsidRPr="00146F7F">
        <w:rPr>
          <w:b/>
          <w:lang w:val="ru-RU"/>
        </w:rPr>
        <w:t>_</w:t>
      </w:r>
      <w:proofErr w:type="gramStart"/>
      <w:r>
        <w:rPr>
          <w:b/>
        </w:rPr>
        <w:t>teach</w:t>
      </w:r>
      <w:r w:rsidRPr="00146F7F">
        <w:rPr>
          <w:b/>
          <w:lang w:val="ru-RU"/>
        </w:rPr>
        <w:t>(</w:t>
      </w:r>
      <w:proofErr w:type="gramEnd"/>
      <w:r w:rsidRPr="00146F7F">
        <w:rPr>
          <w:b/>
          <w:lang w:val="ru-RU"/>
        </w:rPr>
        <w:t>)</w:t>
      </w:r>
      <w:r w:rsidRPr="00146F7F">
        <w:rPr>
          <w:lang w:val="ru-RU"/>
        </w:rPr>
        <w:t xml:space="preserve"> для каждого студента вызываем метод </w:t>
      </w:r>
      <w:r>
        <w:rPr>
          <w:b/>
        </w:rPr>
        <w:t>to</w:t>
      </w:r>
      <w:r w:rsidRPr="00146F7F">
        <w:rPr>
          <w:b/>
          <w:lang w:val="ru-RU"/>
        </w:rPr>
        <w:t>_</w:t>
      </w:r>
      <w:r>
        <w:rPr>
          <w:b/>
        </w:rPr>
        <w:t>take</w:t>
      </w:r>
      <w:r w:rsidRPr="00146F7F">
        <w:rPr>
          <w:b/>
          <w:lang w:val="ru-RU"/>
        </w:rPr>
        <w:t>()</w:t>
      </w:r>
      <w:r w:rsidRPr="00146F7F">
        <w:rPr>
          <w:lang w:val="ru-RU"/>
        </w:rPr>
        <w:t xml:space="preserve">, фиксирующий усвоение студентом предмета (или набора предметов), т. е., получение знаний по этим предметам (заполнение списка </w:t>
      </w:r>
      <w:r>
        <w:rPr>
          <w:b/>
        </w:rPr>
        <w:t>knowledges</w:t>
      </w:r>
      <w:r w:rsidRPr="00146F7F">
        <w:rPr>
          <w:lang w:val="ru-RU"/>
        </w:rPr>
        <w:t>).</w:t>
      </w:r>
    </w:p>
    <w:p w:rsidR="00AA2256" w:rsidRPr="00146F7F" w:rsidRDefault="00AA2256" w:rsidP="00AA2256">
      <w:pPr>
        <w:jc w:val="both"/>
        <w:rPr>
          <w:lang w:val="ru-RU"/>
        </w:rPr>
      </w:pPr>
      <w:r w:rsidRPr="00146F7F">
        <w:rPr>
          <w:lang w:val="ru-RU"/>
        </w:rPr>
        <w:t xml:space="preserve">В классе «Студент» также реализуем наследование от класса «Персона» и определяем метод </w:t>
      </w:r>
      <w:r>
        <w:rPr>
          <w:b/>
        </w:rPr>
        <w:t>to</w:t>
      </w:r>
      <w:r w:rsidRPr="00146F7F">
        <w:rPr>
          <w:b/>
          <w:lang w:val="ru-RU"/>
        </w:rPr>
        <w:t>_</w:t>
      </w:r>
      <w:proofErr w:type="gramStart"/>
      <w:r>
        <w:rPr>
          <w:b/>
        </w:rPr>
        <w:t>take</w:t>
      </w:r>
      <w:r w:rsidRPr="00146F7F">
        <w:rPr>
          <w:b/>
          <w:lang w:val="ru-RU"/>
        </w:rPr>
        <w:t>(</w:t>
      </w:r>
      <w:proofErr w:type="gramEnd"/>
      <w:r w:rsidRPr="00146F7F">
        <w:rPr>
          <w:b/>
          <w:lang w:val="ru-RU"/>
        </w:rPr>
        <w:t>)</w:t>
      </w:r>
      <w:r w:rsidRPr="00146F7F">
        <w:rPr>
          <w:lang w:val="ru-RU"/>
        </w:rPr>
        <w:t xml:space="preserve">, вносящий в список освоенных студентом предметов (полученных знаний) новый предмет или список предметов. </w:t>
      </w:r>
    </w:p>
    <w:p w:rsidR="00AA2256" w:rsidRPr="00146F7F" w:rsidRDefault="00AA2256" w:rsidP="00AA2256">
      <w:pPr>
        <w:jc w:val="both"/>
        <w:rPr>
          <w:lang w:val="ru-RU"/>
        </w:rPr>
      </w:pPr>
      <w:r w:rsidRPr="00146F7F">
        <w:rPr>
          <w:lang w:val="ru-RU"/>
        </w:rPr>
        <w:t xml:space="preserve">Реализуем еще один класс «Предмет», принимающий набор названий предметов и содержащий метод </w:t>
      </w:r>
      <w:r>
        <w:rPr>
          <w:b/>
        </w:rPr>
        <w:t>my</w:t>
      </w:r>
      <w:r w:rsidRPr="00146F7F">
        <w:rPr>
          <w:b/>
          <w:lang w:val="ru-RU"/>
        </w:rPr>
        <w:t>_</w:t>
      </w:r>
      <w:proofErr w:type="gramStart"/>
      <w:r>
        <w:rPr>
          <w:b/>
        </w:rPr>
        <w:t>list</w:t>
      </w:r>
      <w:r w:rsidRPr="00146F7F">
        <w:rPr>
          <w:b/>
          <w:lang w:val="ru-RU"/>
        </w:rPr>
        <w:t>(</w:t>
      </w:r>
      <w:proofErr w:type="gramEnd"/>
      <w:r w:rsidRPr="00146F7F">
        <w:rPr>
          <w:b/>
          <w:lang w:val="ru-RU"/>
        </w:rPr>
        <w:t>)</w:t>
      </w:r>
      <w:r w:rsidRPr="00146F7F">
        <w:rPr>
          <w:lang w:val="ru-RU"/>
        </w:rPr>
        <w:t>, возвращающий атрибут — список предметов.</w:t>
      </w:r>
    </w:p>
    <w:p w:rsidR="00AA2256" w:rsidRDefault="00AA2256" w:rsidP="00AA2256">
      <w:pPr>
        <w:jc w:val="both"/>
        <w:rPr>
          <w:rFonts w:ascii="Courier New" w:eastAsia="Courier New" w:hAnsi="Courier New" w:cs="Courier New"/>
        </w:rPr>
      </w:pPr>
      <w:proofErr w:type="spellStart"/>
      <w:r>
        <w:t>Пример</w:t>
      </w:r>
      <w:proofErr w:type="spellEnd"/>
      <w:r>
        <w:t>:</w:t>
      </w:r>
    </w:p>
    <w:tbl>
      <w:tblPr>
        <w:tblW w:w="9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A2256" w:rsidTr="004730C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Person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name, surname):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self.name = name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self.surname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surname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f"Name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and surname: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{self.name}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self.surname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Teacher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(Person):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to_teach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subj, *pupils):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pupil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pupils: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pupil.to_take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(subj)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Pupil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(Person):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name, surname):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super().__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__(name, surname)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self.knowledges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[]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to_take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subj):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self.knowledges.append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(subj)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Subject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*subjects):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self.subjects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list(subjects)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self.subjects</w:t>
            </w:r>
            <w:proofErr w:type="spellEnd"/>
          </w:p>
        </w:tc>
      </w:tr>
    </w:tbl>
    <w:p w:rsidR="00AA2256" w:rsidRDefault="00AA2256" w:rsidP="00AA2256">
      <w:pPr>
        <w:jc w:val="both"/>
        <w:rPr>
          <w:rFonts w:ascii="Courier New" w:eastAsia="Courier New" w:hAnsi="Courier New" w:cs="Courier New"/>
        </w:rPr>
      </w:pPr>
      <w:proofErr w:type="spellStart"/>
      <w:r>
        <w:lastRenderedPageBreak/>
        <w:t>Проверим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</w:p>
    <w:tbl>
      <w:tblPr>
        <w:tblW w:w="9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A2256" w:rsidTr="004730C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 = Subject(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maths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"physics"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"chemistry"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t = Teacher(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"Ivan"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"Ivanov"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print(t)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p_1 = Pupil(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"Petr"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Petrov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p_2 = Pupil(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"Sergey"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Sergeev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p_3 = Pupil(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"Vladimir"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Vladimirov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{p_1}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{p_2}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{p_3}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t.to_teach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(s, p_1, p_2, p_3)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print(p_1.knowledges[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].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</w:p>
        </w:tc>
      </w:tr>
    </w:tbl>
    <w:p w:rsidR="00AA2256" w:rsidRDefault="00AA2256" w:rsidP="00AA2256">
      <w:pPr>
        <w:jc w:val="both"/>
      </w:pPr>
    </w:p>
    <w:p w:rsidR="00AA2256" w:rsidRDefault="00AA2256" w:rsidP="00AA2256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W w:w="9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A2256" w:rsidTr="004730C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Name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and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surname: Ivan Ivanov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Name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and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surname: Petr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Petrov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; Name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and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surname: Sergey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Sergeev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; Name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and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surname: Vladimir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Vladimirov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maths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'physics'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'chemistry'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AA2256" w:rsidRDefault="00AA2256" w:rsidP="00AA2256">
      <w:pPr>
        <w:pStyle w:val="1"/>
      </w:pPr>
      <w:bookmarkStart w:id="45" w:name="_6079ker55xex" w:colFirst="0" w:colLast="0"/>
      <w:bookmarkEnd w:id="45"/>
    </w:p>
    <w:p w:rsidR="00AA2256" w:rsidRPr="00146F7F" w:rsidRDefault="00AA2256" w:rsidP="00AA2256">
      <w:pPr>
        <w:pStyle w:val="1"/>
        <w:rPr>
          <w:lang w:val="ru-RU"/>
        </w:rPr>
      </w:pPr>
      <w:bookmarkStart w:id="46" w:name="_r3yid2m3bqj6" w:colFirst="0" w:colLast="0"/>
      <w:bookmarkStart w:id="47" w:name="_Toc118205621"/>
      <w:bookmarkEnd w:id="46"/>
      <w:r w:rsidRPr="00146F7F">
        <w:rPr>
          <w:lang w:val="ru-RU"/>
        </w:rPr>
        <w:t>Создание собственных исключений</w:t>
      </w:r>
      <w:bookmarkEnd w:id="47"/>
    </w:p>
    <w:p w:rsidR="00AA2256" w:rsidRPr="00146F7F" w:rsidRDefault="00AA2256" w:rsidP="00AA2256">
      <w:pPr>
        <w:jc w:val="both"/>
        <w:rPr>
          <w:lang w:val="ru-RU"/>
        </w:rPr>
      </w:pPr>
      <w:r w:rsidRPr="00146F7F">
        <w:rPr>
          <w:lang w:val="ru-RU"/>
        </w:rPr>
        <w:t>Список основных исключений и их описания приведены в таблице ниже:</w:t>
      </w:r>
    </w:p>
    <w:tbl>
      <w:tblPr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7275"/>
      </w:tblGrid>
      <w:tr w:rsidR="00AA2256" w:rsidTr="004730CA">
        <w:tc>
          <w:tcPr>
            <w:tcW w:w="2355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Исключение</w:t>
            </w:r>
            <w:proofErr w:type="spellEnd"/>
          </w:p>
        </w:tc>
        <w:tc>
          <w:tcPr>
            <w:tcW w:w="7275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AA2256" w:rsidRPr="00146F7F" w:rsidTr="004730CA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spacing w:before="0" w:after="0"/>
              <w:jc w:val="center"/>
            </w:pPr>
            <w:r>
              <w:t>Exception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Pr="00146F7F" w:rsidRDefault="00AA2256" w:rsidP="004730CA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146F7F">
              <w:rPr>
                <w:lang w:val="ru-RU"/>
              </w:rPr>
              <w:t>Любое исключение, не являющееся системным</w:t>
            </w:r>
          </w:p>
        </w:tc>
      </w:tr>
      <w:tr w:rsidR="00AA2256" w:rsidTr="004730CA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spacing w:before="0" w:after="0"/>
              <w:jc w:val="center"/>
            </w:pPr>
            <w:proofErr w:type="spellStart"/>
            <w:r>
              <w:t>ZeroDivisionError</w:t>
            </w:r>
            <w:proofErr w:type="spellEnd"/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spacing w:before="0" w:after="0"/>
              <w:jc w:val="center"/>
            </w:pPr>
            <w:proofErr w:type="spellStart"/>
            <w:r>
              <w:t>Попытка</w:t>
            </w:r>
            <w:proofErr w:type="spellEnd"/>
            <w:r>
              <w:t xml:space="preserve"> </w:t>
            </w:r>
            <w:proofErr w:type="spellStart"/>
            <w:r>
              <w:t>деления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ноль</w:t>
            </w:r>
            <w:proofErr w:type="spellEnd"/>
          </w:p>
        </w:tc>
      </w:tr>
      <w:tr w:rsidR="00AA2256" w:rsidRPr="00146F7F" w:rsidTr="004730CA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spacing w:before="0" w:after="0"/>
              <w:jc w:val="center"/>
            </w:pPr>
            <w:proofErr w:type="spellStart"/>
            <w:r>
              <w:t>IndexError</w:t>
            </w:r>
            <w:proofErr w:type="spellEnd"/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Pr="00146F7F" w:rsidRDefault="00AA2256" w:rsidP="004730CA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146F7F">
              <w:rPr>
                <w:lang w:val="ru-RU"/>
              </w:rPr>
              <w:t>Индекс не входит в диапазон элементов</w:t>
            </w:r>
          </w:p>
        </w:tc>
      </w:tr>
      <w:tr w:rsidR="00AA2256" w:rsidTr="004730CA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spacing w:before="0" w:after="0"/>
              <w:jc w:val="center"/>
            </w:pPr>
            <w:proofErr w:type="spellStart"/>
            <w:r>
              <w:t>KeyError</w:t>
            </w:r>
            <w:proofErr w:type="spellEnd"/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spacing w:before="0" w:after="0"/>
              <w:jc w:val="center"/>
            </w:pPr>
            <w:proofErr w:type="spellStart"/>
            <w:r>
              <w:t>Несуществующий</w:t>
            </w:r>
            <w:proofErr w:type="spellEnd"/>
            <w:r>
              <w:t xml:space="preserve"> </w:t>
            </w:r>
            <w:proofErr w:type="spellStart"/>
            <w:r>
              <w:t>ключ</w:t>
            </w:r>
            <w:proofErr w:type="spellEnd"/>
          </w:p>
        </w:tc>
      </w:tr>
      <w:tr w:rsidR="00AA2256" w:rsidRPr="00146F7F" w:rsidTr="004730CA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spacing w:before="0" w:after="0"/>
              <w:jc w:val="center"/>
            </w:pPr>
            <w:proofErr w:type="spellStart"/>
            <w:r>
              <w:t>FileExistsError</w:t>
            </w:r>
            <w:proofErr w:type="spellEnd"/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Pr="00146F7F" w:rsidRDefault="00AA2256" w:rsidP="004730CA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146F7F">
              <w:rPr>
                <w:lang w:val="ru-RU"/>
              </w:rPr>
              <w:t>Попытка создания существующего файла или директории</w:t>
            </w:r>
          </w:p>
        </w:tc>
      </w:tr>
      <w:tr w:rsidR="00AA2256" w:rsidRPr="00146F7F" w:rsidTr="004730CA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spacing w:before="0" w:after="0"/>
              <w:jc w:val="center"/>
            </w:pPr>
            <w:proofErr w:type="spellStart"/>
            <w:r>
              <w:lastRenderedPageBreak/>
              <w:t>FileNotFoundError</w:t>
            </w:r>
            <w:proofErr w:type="spellEnd"/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Pr="00146F7F" w:rsidRDefault="00AA2256" w:rsidP="004730CA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146F7F">
              <w:rPr>
                <w:lang w:val="ru-RU"/>
              </w:rPr>
              <w:t>Файл или директория не существует</w:t>
            </w:r>
          </w:p>
        </w:tc>
      </w:tr>
      <w:tr w:rsidR="00AA2256" w:rsidTr="004730CA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spacing w:before="0" w:after="0"/>
              <w:jc w:val="center"/>
            </w:pPr>
            <w:proofErr w:type="spellStart"/>
            <w:r>
              <w:t>IndentationError</w:t>
            </w:r>
            <w:proofErr w:type="spellEnd"/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spacing w:before="0" w:after="0"/>
              <w:jc w:val="center"/>
            </w:pPr>
            <w:proofErr w:type="spellStart"/>
            <w:r>
              <w:t>Неправильные</w:t>
            </w:r>
            <w:proofErr w:type="spellEnd"/>
            <w:r>
              <w:t xml:space="preserve"> </w:t>
            </w:r>
            <w:proofErr w:type="spellStart"/>
            <w:r>
              <w:t>отступы</w:t>
            </w:r>
            <w:proofErr w:type="spellEnd"/>
          </w:p>
        </w:tc>
      </w:tr>
      <w:tr w:rsidR="00AA2256" w:rsidRPr="00146F7F" w:rsidTr="004730CA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spacing w:before="0" w:after="0"/>
              <w:jc w:val="center"/>
            </w:pPr>
            <w:proofErr w:type="spellStart"/>
            <w:r>
              <w:t>TypeError</w:t>
            </w:r>
            <w:proofErr w:type="spellEnd"/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Pr="00146F7F" w:rsidRDefault="00AA2256" w:rsidP="004730CA">
            <w:pPr>
              <w:widowControl w:val="0"/>
              <w:spacing w:before="0" w:after="0"/>
              <w:jc w:val="center"/>
              <w:rPr>
                <w:lang w:val="ru-RU"/>
              </w:rPr>
            </w:pPr>
            <w:r w:rsidRPr="00146F7F">
              <w:rPr>
                <w:lang w:val="ru-RU"/>
              </w:rPr>
              <w:t>Несоответствие объекта и типа данных</w:t>
            </w:r>
          </w:p>
        </w:tc>
      </w:tr>
      <w:tr w:rsidR="00AA2256" w:rsidTr="004730CA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spacing w:before="0" w:after="0"/>
              <w:jc w:val="center"/>
            </w:pPr>
            <w:proofErr w:type="spellStart"/>
            <w:r>
              <w:t>ValueError</w:t>
            </w:r>
            <w:proofErr w:type="spellEnd"/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spacing w:before="0" w:after="0"/>
              <w:jc w:val="center"/>
            </w:pPr>
            <w:proofErr w:type="spellStart"/>
            <w:r>
              <w:t>Некорректное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аргумента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</w:p>
        </w:tc>
      </w:tr>
    </w:tbl>
    <w:p w:rsidR="00AA2256" w:rsidRDefault="00AA2256" w:rsidP="00AA2256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W w:w="9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A2256" w:rsidTr="004730C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/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AA2256" w:rsidRDefault="00AA2256" w:rsidP="00AA2256">
      <w:pPr>
        <w:jc w:val="both"/>
      </w:pPr>
    </w:p>
    <w:p w:rsidR="00AA2256" w:rsidRDefault="00AA2256" w:rsidP="00AA2256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W w:w="9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A2256" w:rsidTr="004730C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FF0000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FF0000"/>
                <w:shd w:val="clear" w:color="auto" w:fill="FAFAFA"/>
              </w:rPr>
              <w:t>ZeroDivisionError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hd w:val="clear" w:color="auto" w:fill="FAFAFA"/>
              </w:rPr>
              <w:t>: division by zero</w:t>
            </w:r>
          </w:p>
        </w:tc>
      </w:tr>
    </w:tbl>
    <w:p w:rsidR="00AA2256" w:rsidRDefault="00AA2256" w:rsidP="00AA2256">
      <w:pPr>
        <w:jc w:val="both"/>
      </w:pPr>
    </w:p>
    <w:p w:rsidR="00AA2256" w:rsidRDefault="00AA2256" w:rsidP="00AA2256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W w:w="9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A2256" w:rsidTr="004730C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{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"k_1"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"v_1"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"k_2"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"v_2"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"k_3"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"v_3"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"k_4"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:rsidR="00AA2256" w:rsidRDefault="00AA2256" w:rsidP="00AA2256">
      <w:pPr>
        <w:jc w:val="both"/>
      </w:pPr>
    </w:p>
    <w:p w:rsidR="00AA2256" w:rsidRDefault="00AA2256" w:rsidP="00AA2256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W w:w="9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A2256" w:rsidTr="004730C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FF0000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FF0000"/>
                <w:shd w:val="clear" w:color="auto" w:fill="FAFAFA"/>
              </w:rPr>
              <w:t>KeyError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hd w:val="clear" w:color="auto" w:fill="FAFAFA"/>
              </w:rPr>
              <w:t>: 'k_4'</w:t>
            </w:r>
          </w:p>
        </w:tc>
      </w:tr>
    </w:tbl>
    <w:p w:rsidR="00AA2256" w:rsidRDefault="00AA2256" w:rsidP="00AA2256">
      <w:pPr>
        <w:jc w:val="both"/>
      </w:pPr>
    </w:p>
    <w:p w:rsidR="00AA2256" w:rsidRDefault="00AA2256" w:rsidP="00AA2256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W w:w="9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A2256" w:rsidTr="004730C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</w:p>
        </w:tc>
      </w:tr>
    </w:tbl>
    <w:p w:rsidR="00AA2256" w:rsidRDefault="00AA2256" w:rsidP="00AA2256">
      <w:pPr>
        <w:jc w:val="both"/>
      </w:pPr>
    </w:p>
    <w:p w:rsidR="00AA2256" w:rsidRDefault="00AA2256" w:rsidP="00AA2256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W w:w="9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A2256" w:rsidTr="004730C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FF0000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FF0000"/>
                <w:shd w:val="clear" w:color="auto" w:fill="FAFAFA"/>
              </w:rPr>
              <w:t>IndexError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hd w:val="clear" w:color="auto" w:fill="FAFAFA"/>
              </w:rPr>
              <w:t>: list index out of range</w:t>
            </w:r>
          </w:p>
        </w:tc>
      </w:tr>
    </w:tbl>
    <w:p w:rsidR="00AA2256" w:rsidRDefault="00AA2256" w:rsidP="00AA2256">
      <w:pPr>
        <w:jc w:val="both"/>
      </w:pPr>
      <w:r w:rsidRPr="00AA2256">
        <w:rPr>
          <w:lang w:val="ru-RU"/>
        </w:rPr>
        <w:br/>
      </w:r>
      <w:r w:rsidRPr="00146F7F">
        <w:rPr>
          <w:lang w:val="ru-RU"/>
        </w:rPr>
        <w:t xml:space="preserve">В представленных примерах возникают исключения и выполнение кода завершается с ошибкой.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исключений</w:t>
      </w:r>
      <w:proofErr w:type="spellEnd"/>
      <w:r>
        <w:t xml:space="preserve"> </w:t>
      </w:r>
      <w:proofErr w:type="spellStart"/>
      <w:r>
        <w:t>применяются</w:t>
      </w:r>
      <w:proofErr w:type="spellEnd"/>
      <w:r>
        <w:t xml:space="preserve"> </w:t>
      </w:r>
      <w:proofErr w:type="spellStart"/>
      <w:r>
        <w:t>конструкции</w:t>
      </w:r>
      <w:proofErr w:type="spellEnd"/>
      <w:r>
        <w:t xml:space="preserve"> </w:t>
      </w:r>
      <w:r>
        <w:rPr>
          <w:b/>
        </w:rPr>
        <w:t>try/except</w:t>
      </w:r>
      <w:r>
        <w:t>.</w:t>
      </w:r>
    </w:p>
    <w:p w:rsidR="00AA2256" w:rsidRDefault="00AA2256" w:rsidP="00AA2256">
      <w:pPr>
        <w:jc w:val="both"/>
      </w:pPr>
      <w:proofErr w:type="spellStart"/>
      <w:r>
        <w:lastRenderedPageBreak/>
        <w:t>Пример</w:t>
      </w:r>
      <w:proofErr w:type="spellEnd"/>
      <w:r>
        <w:t>:</w:t>
      </w:r>
    </w:p>
    <w:tbl>
      <w:tblPr>
        <w:tblW w:w="9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A2256" w:rsidRPr="00146F7F" w:rsidTr="004730C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Pr="00146F7F" w:rsidRDefault="00AA2256" w:rsidP="004730C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try</w:t>
            </w:r>
            <w:r w:rsidRPr="00146F7F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:</w:t>
            </w:r>
          </w:p>
          <w:p w:rsidR="00AA2256" w:rsidRPr="00146F7F" w:rsidRDefault="00AA2256" w:rsidP="004730C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 w:rsidRPr="00146F7F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</w:t>
            </w:r>
            <w:r w:rsidRPr="00146F7F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 w:rsidRPr="00146F7F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100</w:t>
            </w:r>
            <w:r w:rsidRPr="00146F7F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/</w:t>
            </w:r>
            <w:r w:rsidRPr="00146F7F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0</w:t>
            </w:r>
            <w:r w:rsidRPr="00146F7F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</w:t>
            </w:r>
            <w:r w:rsidRPr="00146F7F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except</w:t>
            </w:r>
            <w:r w:rsidRPr="00146F7F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:</w:t>
            </w:r>
          </w:p>
          <w:p w:rsidR="00AA2256" w:rsidRPr="00146F7F" w:rsidRDefault="00AA2256" w:rsidP="004730C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 w:rsidRPr="00146F7F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</w:t>
            </w:r>
            <w:r w:rsidRPr="00146F7F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 w:rsidRPr="00146F7F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"Деление на ноль недопустимо"</w:t>
            </w:r>
            <w:r w:rsidRPr="00146F7F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</w:t>
            </w:r>
          </w:p>
        </w:tc>
      </w:tr>
    </w:tbl>
    <w:p w:rsidR="00AA2256" w:rsidRPr="00146F7F" w:rsidRDefault="00AA2256" w:rsidP="00AA2256">
      <w:pPr>
        <w:jc w:val="both"/>
        <w:rPr>
          <w:lang w:val="ru-RU"/>
        </w:rPr>
      </w:pPr>
    </w:p>
    <w:p w:rsidR="00AA2256" w:rsidRPr="00146F7F" w:rsidRDefault="00AA2256" w:rsidP="00AA2256">
      <w:pPr>
        <w:jc w:val="both"/>
        <w:rPr>
          <w:lang w:val="ru-RU"/>
        </w:rPr>
      </w:pPr>
    </w:p>
    <w:p w:rsidR="00AA2256" w:rsidRDefault="00AA2256" w:rsidP="00AA2256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W w:w="9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A2256" w:rsidTr="004730C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FF0000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Деление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на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ноль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недопустимо</w:t>
            </w:r>
            <w:proofErr w:type="spellEnd"/>
          </w:p>
        </w:tc>
      </w:tr>
    </w:tbl>
    <w:p w:rsidR="00AA2256" w:rsidRDefault="00AA2256" w:rsidP="00AA2256">
      <w:pPr>
        <w:jc w:val="both"/>
      </w:pPr>
    </w:p>
    <w:p w:rsidR="00AA2256" w:rsidRPr="00146F7F" w:rsidRDefault="00AA2256" w:rsidP="00AA2256">
      <w:pPr>
        <w:jc w:val="both"/>
        <w:rPr>
          <w:lang w:val="ru-RU"/>
        </w:rPr>
      </w:pPr>
      <w:r w:rsidRPr="00146F7F">
        <w:rPr>
          <w:lang w:val="ru-RU"/>
        </w:rPr>
        <w:t xml:space="preserve">Блок </w:t>
      </w:r>
      <w:r>
        <w:rPr>
          <w:b/>
        </w:rPr>
        <w:t>try</w:t>
      </w:r>
      <w:r w:rsidRPr="00146F7F">
        <w:rPr>
          <w:b/>
          <w:lang w:val="ru-RU"/>
        </w:rPr>
        <w:t xml:space="preserve"> </w:t>
      </w:r>
      <w:r w:rsidRPr="00146F7F">
        <w:rPr>
          <w:lang w:val="ru-RU"/>
        </w:rPr>
        <w:t xml:space="preserve">содержит инструкции, которые могут привести к возникновению исключения, а в блоке </w:t>
      </w:r>
      <w:r>
        <w:rPr>
          <w:b/>
        </w:rPr>
        <w:t>except</w:t>
      </w:r>
      <w:r w:rsidRPr="00146F7F">
        <w:rPr>
          <w:b/>
          <w:lang w:val="ru-RU"/>
        </w:rPr>
        <w:t xml:space="preserve"> </w:t>
      </w:r>
      <w:r w:rsidRPr="00146F7F">
        <w:rPr>
          <w:lang w:val="ru-RU"/>
        </w:rPr>
        <w:t>реализован его перехват.</w:t>
      </w:r>
    </w:p>
    <w:p w:rsidR="00AA2256" w:rsidRPr="00146F7F" w:rsidRDefault="00AA2256" w:rsidP="00AA2256">
      <w:pPr>
        <w:jc w:val="both"/>
        <w:rPr>
          <w:lang w:val="ru-RU"/>
        </w:rPr>
      </w:pPr>
      <w:r w:rsidRPr="00146F7F">
        <w:rPr>
          <w:lang w:val="ru-RU"/>
        </w:rPr>
        <w:t xml:space="preserve">В обработке исключений также могут быть задействованы инструкции </w:t>
      </w:r>
      <w:r>
        <w:rPr>
          <w:b/>
        </w:rPr>
        <w:t>else</w:t>
      </w:r>
      <w:r w:rsidRPr="00146F7F">
        <w:rPr>
          <w:b/>
          <w:lang w:val="ru-RU"/>
        </w:rPr>
        <w:t xml:space="preserve"> </w:t>
      </w:r>
      <w:r w:rsidRPr="00146F7F">
        <w:rPr>
          <w:lang w:val="ru-RU"/>
        </w:rPr>
        <w:t xml:space="preserve">и </w:t>
      </w:r>
      <w:r>
        <w:rPr>
          <w:b/>
        </w:rPr>
        <w:t>finally</w:t>
      </w:r>
      <w:r w:rsidRPr="00146F7F">
        <w:rPr>
          <w:lang w:val="ru-RU"/>
        </w:rPr>
        <w:t>. Первая выполняется при отсутствии исключения, вторая — всегда (независимо, было исключение или нет.)</w:t>
      </w:r>
    </w:p>
    <w:p w:rsidR="00AA2256" w:rsidRDefault="00AA2256" w:rsidP="00AA2256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W w:w="9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A2256" w:rsidTr="004730C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try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res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/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except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ZeroDivisionError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На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ноль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делить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нельзя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f"Все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хорошо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.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Результат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-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{res}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finally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Программа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завершена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AA2256" w:rsidRDefault="00AA2256" w:rsidP="00AA2256">
      <w:pPr>
        <w:jc w:val="both"/>
      </w:pPr>
    </w:p>
    <w:p w:rsidR="00AA2256" w:rsidRPr="00146F7F" w:rsidRDefault="00AA2256" w:rsidP="00AA2256">
      <w:pPr>
        <w:jc w:val="both"/>
        <w:rPr>
          <w:color w:val="363636"/>
          <w:sz w:val="24"/>
          <w:szCs w:val="24"/>
          <w:highlight w:val="white"/>
          <w:lang w:val="ru-RU"/>
        </w:rPr>
      </w:pPr>
      <w:r w:rsidRPr="00146F7F">
        <w:rPr>
          <w:lang w:val="ru-RU"/>
        </w:rPr>
        <w:t xml:space="preserve">В </w:t>
      </w:r>
      <w:r>
        <w:t>Python</w:t>
      </w:r>
      <w:r w:rsidRPr="00146F7F">
        <w:rPr>
          <w:lang w:val="ru-RU"/>
        </w:rPr>
        <w:t xml:space="preserve"> существует возможность создания собственных классов-исключений — потомков класса </w:t>
      </w:r>
      <w:r>
        <w:rPr>
          <w:b/>
        </w:rPr>
        <w:t>Exception</w:t>
      </w:r>
      <w:r w:rsidRPr="00146F7F">
        <w:rPr>
          <w:lang w:val="ru-RU"/>
        </w:rPr>
        <w:t xml:space="preserve">. </w:t>
      </w:r>
    </w:p>
    <w:p w:rsidR="00AA2256" w:rsidRDefault="00AA2256" w:rsidP="00AA2256">
      <w:pPr>
        <w:jc w:val="both"/>
        <w:rPr>
          <w:rFonts w:ascii="Courier New" w:eastAsia="Courier New" w:hAnsi="Courier New" w:cs="Courier New"/>
        </w:rPr>
      </w:pPr>
      <w:proofErr w:type="spellStart"/>
      <w:r>
        <w:t>Пример</w:t>
      </w:r>
      <w:proofErr w:type="spellEnd"/>
      <w:r>
        <w:t>:</w:t>
      </w:r>
    </w:p>
    <w:tbl>
      <w:tblPr>
        <w:tblW w:w="9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A2256" w:rsidTr="004730C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OwnError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(Exception):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txt):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self.txt = txt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inp_data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input(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Введите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положительное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inp_data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inp_data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inp_data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&lt;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raise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OwnError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ввели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отрицательное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!"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except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ValueError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ввели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не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except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OwnError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err: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print(err)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f"Все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хорошо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.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Ваше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число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inp_data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AA2256" w:rsidRDefault="00AA2256" w:rsidP="00AA2256">
      <w:pPr>
        <w:pStyle w:val="1"/>
        <w:rPr>
          <w:color w:val="363636"/>
          <w:sz w:val="24"/>
          <w:szCs w:val="24"/>
          <w:highlight w:val="white"/>
        </w:rPr>
      </w:pPr>
      <w:bookmarkStart w:id="48" w:name="_gp3c65pundku" w:colFirst="0" w:colLast="0"/>
      <w:bookmarkEnd w:id="48"/>
    </w:p>
    <w:p w:rsidR="00AA2256" w:rsidRDefault="00AA2256" w:rsidP="00AA2256">
      <w:pPr>
        <w:jc w:val="both"/>
      </w:pPr>
    </w:p>
    <w:p w:rsidR="00AA2256" w:rsidRDefault="00AA2256" w:rsidP="00AA2256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W w:w="9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A2256" w:rsidRPr="00146F7F" w:rsidTr="004730C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Pr="00146F7F" w:rsidRDefault="00AA2256" w:rsidP="00473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  <w:lang w:val="ru-RU"/>
              </w:rPr>
            </w:pPr>
            <w:r w:rsidRPr="00146F7F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Введите положительное число: </w:t>
            </w:r>
            <w:r w:rsidRPr="00146F7F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5</w:t>
            </w:r>
            <w:r w:rsidRPr="00146F7F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Все хорошо. Ваше число: </w:t>
            </w:r>
            <w:r w:rsidRPr="00146F7F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5</w:t>
            </w:r>
            <w:r w:rsidRPr="00146F7F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 w:rsidRPr="00146F7F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Введите положительное число: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text</w:t>
            </w:r>
            <w:r w:rsidRPr="00146F7F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>Вы ввели не число</w:t>
            </w:r>
            <w:r w:rsidRPr="00146F7F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 w:rsidRPr="00146F7F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Введите положительное число: </w:t>
            </w:r>
            <w:r w:rsidRPr="00146F7F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-65</w:t>
            </w:r>
            <w:r w:rsidRPr="00146F7F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>Вы ввели отрицательное число!</w:t>
            </w:r>
          </w:p>
        </w:tc>
      </w:tr>
    </w:tbl>
    <w:p w:rsidR="00AA2256" w:rsidRPr="00146F7F" w:rsidRDefault="00AA2256" w:rsidP="00AA2256">
      <w:pPr>
        <w:jc w:val="both"/>
        <w:rPr>
          <w:lang w:val="ru-RU"/>
        </w:rPr>
      </w:pPr>
    </w:p>
    <w:p w:rsidR="00AA2256" w:rsidRPr="00146F7F" w:rsidRDefault="00AA2256" w:rsidP="00AA2256">
      <w:pPr>
        <w:jc w:val="both"/>
        <w:rPr>
          <w:lang w:val="ru-RU"/>
        </w:rPr>
      </w:pPr>
      <w:r w:rsidRPr="00146F7F">
        <w:rPr>
          <w:lang w:val="ru-RU"/>
        </w:rPr>
        <w:t xml:space="preserve">В этом примере в выражении </w:t>
      </w:r>
      <w:proofErr w:type="spellStart"/>
      <w:proofErr w:type="gramStart"/>
      <w:r>
        <w:rPr>
          <w:b/>
        </w:rPr>
        <w:t>OwnError</w:t>
      </w:r>
      <w:proofErr w:type="spellEnd"/>
      <w:r w:rsidRPr="00146F7F">
        <w:rPr>
          <w:b/>
          <w:lang w:val="ru-RU"/>
        </w:rPr>
        <w:t>(</w:t>
      </w:r>
      <w:proofErr w:type="gramEnd"/>
      <w:r w:rsidRPr="00146F7F">
        <w:rPr>
          <w:b/>
          <w:lang w:val="ru-RU"/>
        </w:rPr>
        <w:t>“Вы ввели отрицательное число!”)</w:t>
      </w:r>
      <w:r w:rsidRPr="00146F7F">
        <w:rPr>
          <w:lang w:val="ru-RU"/>
        </w:rPr>
        <w:t xml:space="preserve"> создается объект собственного класса-исключения. С помощью оператора </w:t>
      </w:r>
      <w:r>
        <w:rPr>
          <w:b/>
        </w:rPr>
        <w:t>raise</w:t>
      </w:r>
      <w:r w:rsidRPr="00146F7F">
        <w:rPr>
          <w:b/>
          <w:lang w:val="ru-RU"/>
        </w:rPr>
        <w:t xml:space="preserve"> </w:t>
      </w:r>
      <w:r w:rsidRPr="00146F7F">
        <w:rPr>
          <w:lang w:val="ru-RU"/>
        </w:rPr>
        <w:t xml:space="preserve">происходит возбуждение исключения, которое перехватывается во второй ветке </w:t>
      </w:r>
      <w:r>
        <w:rPr>
          <w:b/>
        </w:rPr>
        <w:t>except</w:t>
      </w:r>
      <w:r w:rsidRPr="00146F7F">
        <w:rPr>
          <w:b/>
          <w:lang w:val="ru-RU"/>
        </w:rPr>
        <w:t xml:space="preserve"> </w:t>
      </w:r>
      <w:r w:rsidRPr="00146F7F">
        <w:rPr>
          <w:lang w:val="ru-RU"/>
        </w:rPr>
        <w:t xml:space="preserve">и присваивается переменной </w:t>
      </w:r>
      <w:r>
        <w:rPr>
          <w:b/>
        </w:rPr>
        <w:t>err</w:t>
      </w:r>
      <w:r w:rsidRPr="00146F7F">
        <w:rPr>
          <w:lang w:val="ru-RU"/>
        </w:rPr>
        <w:t>.</w:t>
      </w:r>
    </w:p>
    <w:p w:rsidR="00AA2256" w:rsidRPr="00146F7F" w:rsidRDefault="00AA2256" w:rsidP="00AA2256">
      <w:pPr>
        <w:jc w:val="both"/>
        <w:rPr>
          <w:lang w:val="ru-RU"/>
        </w:rPr>
      </w:pPr>
      <w:r w:rsidRPr="00146F7F">
        <w:rPr>
          <w:lang w:val="ru-RU"/>
        </w:rPr>
        <w:t xml:space="preserve">У экземпляров класса </w:t>
      </w:r>
      <w:r>
        <w:rPr>
          <w:b/>
        </w:rPr>
        <w:t>Exception</w:t>
      </w:r>
      <w:r w:rsidRPr="00146F7F">
        <w:rPr>
          <w:b/>
          <w:lang w:val="ru-RU"/>
        </w:rPr>
        <w:t xml:space="preserve"> </w:t>
      </w:r>
      <w:r w:rsidRPr="00146F7F">
        <w:rPr>
          <w:lang w:val="ru-RU"/>
        </w:rPr>
        <w:t xml:space="preserve">(и его производных) доступен метод </w:t>
      </w:r>
      <w:r w:rsidRPr="00146F7F">
        <w:rPr>
          <w:b/>
          <w:lang w:val="ru-RU"/>
        </w:rPr>
        <w:t>__</w:t>
      </w:r>
      <w:proofErr w:type="spellStart"/>
      <w:r>
        <w:rPr>
          <w:b/>
        </w:rPr>
        <w:t>str</w:t>
      </w:r>
      <w:proofErr w:type="spellEnd"/>
      <w:r w:rsidRPr="00146F7F">
        <w:rPr>
          <w:b/>
          <w:lang w:val="ru-RU"/>
        </w:rPr>
        <w:t>_</w:t>
      </w:r>
      <w:proofErr w:type="gramStart"/>
      <w:r w:rsidRPr="00146F7F">
        <w:rPr>
          <w:b/>
          <w:lang w:val="ru-RU"/>
        </w:rPr>
        <w:t>_(</w:t>
      </w:r>
      <w:proofErr w:type="gramEnd"/>
      <w:r w:rsidRPr="00146F7F">
        <w:rPr>
          <w:b/>
          <w:lang w:val="ru-RU"/>
        </w:rPr>
        <w:t>)</w:t>
      </w:r>
      <w:r w:rsidRPr="00146F7F">
        <w:rPr>
          <w:lang w:val="ru-RU"/>
        </w:rPr>
        <w:t xml:space="preserve"> для вывода значений атрибутов. Поэтому обращаться к атрибутам объекта можно следующим образом: </w:t>
      </w:r>
      <w:r>
        <w:rPr>
          <w:b/>
        </w:rPr>
        <w:t>err</w:t>
      </w:r>
      <w:r w:rsidRPr="00146F7F">
        <w:rPr>
          <w:b/>
          <w:lang w:val="ru-RU"/>
        </w:rPr>
        <w:t>.</w:t>
      </w:r>
      <w:r>
        <w:rPr>
          <w:b/>
        </w:rPr>
        <w:t>txt</w:t>
      </w:r>
      <w:r w:rsidRPr="00146F7F">
        <w:rPr>
          <w:lang w:val="ru-RU"/>
        </w:rPr>
        <w:t>.</w:t>
      </w:r>
    </w:p>
    <w:p w:rsidR="00AA2256" w:rsidRPr="00146F7F" w:rsidRDefault="00AA2256" w:rsidP="00AA2256">
      <w:pPr>
        <w:jc w:val="both"/>
        <w:rPr>
          <w:lang w:val="ru-RU"/>
        </w:rPr>
      </w:pPr>
      <w:r w:rsidRPr="00146F7F">
        <w:rPr>
          <w:lang w:val="ru-RU"/>
        </w:rPr>
        <w:t xml:space="preserve">В процессе работы над </w:t>
      </w:r>
      <w:r>
        <w:t>Python</w:t>
      </w:r>
      <w:r w:rsidRPr="00146F7F">
        <w:rPr>
          <w:lang w:val="ru-RU"/>
        </w:rPr>
        <w:t>-программами бывают ситуации, когда код не отрабатывает так, как предполагает разработчик. При этом явная информация об ошибках отсутствует. В этом случае для поиска ошибок можно воспользоваться следующим механизмом.</w:t>
      </w:r>
    </w:p>
    <w:p w:rsidR="00AA2256" w:rsidRDefault="00AA2256" w:rsidP="00AA2256">
      <w:pPr>
        <w:jc w:val="both"/>
        <w:rPr>
          <w:rFonts w:ascii="Courier New" w:eastAsia="Courier New" w:hAnsi="Courier New" w:cs="Courier New"/>
        </w:rPr>
      </w:pPr>
      <w:proofErr w:type="spellStart"/>
      <w:r>
        <w:t>Пример</w:t>
      </w:r>
      <w:proofErr w:type="spellEnd"/>
      <w:r>
        <w:t>:</w:t>
      </w:r>
    </w:p>
    <w:tbl>
      <w:tblPr>
        <w:tblW w:w="9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A2256" w:rsidTr="004730C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traceback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incorrect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(a, b):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 / b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res = incorrect(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except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Exception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as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Ошибка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:\n'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traceback.format_exc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</w:p>
        </w:tc>
      </w:tr>
    </w:tbl>
    <w:p w:rsidR="00AA2256" w:rsidRDefault="00AA2256" w:rsidP="00AA2256">
      <w:pPr>
        <w:jc w:val="both"/>
      </w:pPr>
    </w:p>
    <w:p w:rsidR="00AA2256" w:rsidRDefault="00AA2256" w:rsidP="00AA2256">
      <w:pPr>
        <w:jc w:val="both"/>
        <w:rPr>
          <w:rFonts w:ascii="Courier New" w:eastAsia="Courier New" w:hAnsi="Courier New" w:cs="Courier New"/>
        </w:rPr>
      </w:pPr>
      <w:proofErr w:type="spellStart"/>
      <w:r>
        <w:t>Результат</w:t>
      </w:r>
      <w:proofErr w:type="spellEnd"/>
      <w:r>
        <w:t>:</w:t>
      </w:r>
    </w:p>
    <w:tbl>
      <w:tblPr>
        <w:tblW w:w="9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A2256" w:rsidTr="004730C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256" w:rsidRDefault="00AA2256" w:rsidP="00473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Ошибка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Traceback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(most recent call last):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res = incorrect(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 / b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ZeroDivisionError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division by zero</w:t>
            </w:r>
          </w:p>
        </w:tc>
      </w:tr>
    </w:tbl>
    <w:p w:rsidR="00AA2256" w:rsidRDefault="00AA2256" w:rsidP="00AA2256">
      <w:pPr>
        <w:jc w:val="both"/>
      </w:pPr>
    </w:p>
    <w:p w:rsidR="00CB642A" w:rsidRPr="00AA2256" w:rsidRDefault="00AA2256" w:rsidP="00AA2256">
      <w:pPr>
        <w:jc w:val="both"/>
        <w:rPr>
          <w:lang w:val="ru-RU"/>
        </w:rPr>
      </w:pPr>
      <w:r w:rsidRPr="00146F7F">
        <w:rPr>
          <w:lang w:val="ru-RU"/>
        </w:rPr>
        <w:t xml:space="preserve">В этом примере используются возможности модуля </w:t>
      </w:r>
      <w:proofErr w:type="spellStart"/>
      <w:r>
        <w:t>traceback</w:t>
      </w:r>
      <w:proofErr w:type="spellEnd"/>
      <w:r w:rsidRPr="00146F7F">
        <w:rPr>
          <w:lang w:val="ru-RU"/>
        </w:rPr>
        <w:t xml:space="preserve">. Он применяется для сбора и вывода трассировочной информации о программе после появления исключения. Функции в данном модуле работают с объектами, содержащими трассировочную информацию. Чаще всего модуль применяется для обеспечения нестандартного механизма вывода информации об ошибках. О возможностях модуля можно узнать по </w:t>
      </w:r>
      <w:hyperlink r:id="rId9">
        <w:r w:rsidRPr="00146F7F">
          <w:rPr>
            <w:color w:val="1155CC"/>
            <w:u w:val="single"/>
            <w:lang w:val="ru-RU"/>
          </w:rPr>
          <w:t>ссылке</w:t>
        </w:r>
      </w:hyperlink>
      <w:r w:rsidRPr="00146F7F">
        <w:rPr>
          <w:lang w:val="ru-RU"/>
        </w:rPr>
        <w:t>.</w:t>
      </w:r>
    </w:p>
    <w:p w:rsidR="00CB642A" w:rsidRDefault="0087433C">
      <w:pPr>
        <w:pStyle w:val="1"/>
      </w:pPr>
      <w:bookmarkStart w:id="49" w:name="_Toc118205622"/>
      <w:proofErr w:type="spellStart"/>
      <w:r>
        <w:t>Практическое</w:t>
      </w:r>
      <w:proofErr w:type="spellEnd"/>
      <w:r>
        <w:t xml:space="preserve"> </w:t>
      </w:r>
      <w:proofErr w:type="spellStart"/>
      <w:r>
        <w:t>задание</w:t>
      </w:r>
      <w:bookmarkEnd w:id="49"/>
      <w:proofErr w:type="spellEnd"/>
      <w:r>
        <w:t xml:space="preserve"> </w:t>
      </w:r>
    </w:p>
    <w:p w:rsidR="00CB642A" w:rsidRPr="00F527F5" w:rsidRDefault="0087433C">
      <w:pPr>
        <w:numPr>
          <w:ilvl w:val="0"/>
          <w:numId w:val="2"/>
        </w:numPr>
        <w:jc w:val="both"/>
        <w:rPr>
          <w:lang w:val="ru-RU"/>
        </w:rPr>
      </w:pPr>
      <w:r w:rsidRPr="00F527F5">
        <w:rPr>
          <w:lang w:val="ru-RU"/>
        </w:rPr>
        <w:t xml:space="preserve">Реализовать класс </w:t>
      </w:r>
      <w:r>
        <w:rPr>
          <w:b/>
        </w:rPr>
        <w:t>Matrix</w:t>
      </w:r>
      <w:r w:rsidRPr="00F527F5">
        <w:rPr>
          <w:b/>
          <w:lang w:val="ru-RU"/>
        </w:rPr>
        <w:t xml:space="preserve"> </w:t>
      </w:r>
      <w:r w:rsidRPr="00F527F5">
        <w:rPr>
          <w:lang w:val="ru-RU"/>
        </w:rPr>
        <w:t xml:space="preserve">(матрица). Обеспечить перегрузку конструктора класса (метод </w:t>
      </w:r>
      <w:r w:rsidRPr="00F527F5">
        <w:rPr>
          <w:b/>
          <w:lang w:val="ru-RU"/>
        </w:rPr>
        <w:t>__</w:t>
      </w:r>
      <w:proofErr w:type="spellStart"/>
      <w:r>
        <w:rPr>
          <w:b/>
        </w:rPr>
        <w:t>init</w:t>
      </w:r>
      <w:proofErr w:type="spellEnd"/>
      <w:r w:rsidRPr="00F527F5">
        <w:rPr>
          <w:b/>
          <w:lang w:val="ru-RU"/>
        </w:rPr>
        <w:t>__()</w:t>
      </w:r>
      <w:r w:rsidRPr="00F527F5">
        <w:rPr>
          <w:lang w:val="ru-RU"/>
        </w:rPr>
        <w:t>), который должен принимать данные (список списков) для формирования матрицы.</w:t>
      </w:r>
    </w:p>
    <w:p w:rsidR="00CB642A" w:rsidRPr="00F527F5" w:rsidRDefault="0087433C">
      <w:pPr>
        <w:ind w:left="720"/>
        <w:jc w:val="both"/>
        <w:rPr>
          <w:color w:val="212529"/>
          <w:highlight w:val="white"/>
          <w:lang w:val="ru-RU"/>
        </w:rPr>
      </w:pPr>
      <w:r w:rsidRPr="00F527F5">
        <w:rPr>
          <w:lang w:val="ru-RU"/>
        </w:rPr>
        <w:t xml:space="preserve">Подсказка: матрица — </w:t>
      </w:r>
      <w:r w:rsidRPr="00F527F5">
        <w:rPr>
          <w:color w:val="212529"/>
          <w:highlight w:val="white"/>
          <w:lang w:val="ru-RU"/>
        </w:rPr>
        <w:t>система некоторых математических величин, расположенных в виде прямоугольной схемы.</w:t>
      </w:r>
    </w:p>
    <w:p w:rsidR="00CB642A" w:rsidRPr="00F527F5" w:rsidRDefault="0087433C">
      <w:pPr>
        <w:ind w:left="720"/>
        <w:jc w:val="both"/>
        <w:rPr>
          <w:color w:val="212529"/>
          <w:highlight w:val="white"/>
          <w:lang w:val="ru-RU"/>
        </w:rPr>
      </w:pPr>
      <w:r w:rsidRPr="00F527F5">
        <w:rPr>
          <w:color w:val="212529"/>
          <w:highlight w:val="white"/>
          <w:lang w:val="ru-RU"/>
        </w:rPr>
        <w:t>Примеры матриц: 3 на 2, 3 на 3, 2 на 4.</w:t>
      </w:r>
    </w:p>
    <w:tbl>
      <w:tblPr>
        <w:tblStyle w:val="afff3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4"/>
        <w:gridCol w:w="2973"/>
        <w:gridCol w:w="2973"/>
      </w:tblGrid>
      <w:tr w:rsidR="00CB642A">
        <w:trPr>
          <w:trHeight w:val="1700"/>
        </w:trPr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Pr="00F527F5" w:rsidRDefault="00CB642A">
            <w:pPr>
              <w:spacing w:line="240" w:lineRule="auto"/>
              <w:ind w:left="720"/>
              <w:jc w:val="both"/>
              <w:rPr>
                <w:color w:val="212529"/>
                <w:highlight w:val="white"/>
                <w:lang w:val="ru-RU"/>
              </w:rPr>
            </w:pPr>
          </w:p>
          <w:tbl>
            <w:tblPr>
              <w:tblStyle w:val="afff4"/>
              <w:tblW w:w="2053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26"/>
              <w:gridCol w:w="1027"/>
            </w:tblGrid>
            <w:tr w:rsidR="00CB642A">
              <w:trPr>
                <w:trHeight w:val="420"/>
              </w:trPr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31</w:t>
                  </w: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22</w:t>
                  </w:r>
                </w:p>
              </w:tc>
            </w:tr>
            <w:tr w:rsidR="00CB642A"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37</w:t>
                  </w: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43</w:t>
                  </w:r>
                </w:p>
              </w:tc>
            </w:tr>
            <w:tr w:rsidR="00CB642A"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51</w:t>
                  </w: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86</w:t>
                  </w:r>
                </w:p>
              </w:tc>
            </w:tr>
          </w:tbl>
          <w:p w:rsidR="00CB642A" w:rsidRDefault="00CB642A">
            <w:pPr>
              <w:spacing w:line="240" w:lineRule="auto"/>
              <w:ind w:left="720"/>
              <w:jc w:val="both"/>
              <w:rPr>
                <w:color w:val="212529"/>
                <w:highlight w:val="white"/>
              </w:rPr>
            </w:pP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CB642A">
            <w:pPr>
              <w:spacing w:line="240" w:lineRule="auto"/>
              <w:jc w:val="both"/>
              <w:rPr>
                <w:color w:val="212529"/>
                <w:highlight w:val="white"/>
              </w:rPr>
            </w:pPr>
          </w:p>
          <w:tbl>
            <w:tblPr>
              <w:tblStyle w:val="afff5"/>
              <w:tblW w:w="2053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85"/>
              <w:gridCol w:w="684"/>
              <w:gridCol w:w="684"/>
            </w:tblGrid>
            <w:tr w:rsidR="00CB642A">
              <w:tc>
                <w:tcPr>
                  <w:tcW w:w="6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3</w:t>
                  </w:r>
                </w:p>
              </w:tc>
              <w:tc>
                <w:tcPr>
                  <w:tcW w:w="6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5</w:t>
                  </w:r>
                </w:p>
              </w:tc>
              <w:tc>
                <w:tcPr>
                  <w:tcW w:w="6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32</w:t>
                  </w:r>
                </w:p>
              </w:tc>
            </w:tr>
            <w:tr w:rsidR="00CB642A">
              <w:tc>
                <w:tcPr>
                  <w:tcW w:w="6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2</w:t>
                  </w:r>
                </w:p>
              </w:tc>
              <w:tc>
                <w:tcPr>
                  <w:tcW w:w="6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4</w:t>
                  </w:r>
                </w:p>
              </w:tc>
              <w:tc>
                <w:tcPr>
                  <w:tcW w:w="6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6</w:t>
                  </w:r>
                </w:p>
              </w:tc>
            </w:tr>
            <w:tr w:rsidR="00CB642A">
              <w:tc>
                <w:tcPr>
                  <w:tcW w:w="6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-1</w:t>
                  </w:r>
                </w:p>
              </w:tc>
              <w:tc>
                <w:tcPr>
                  <w:tcW w:w="6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64</w:t>
                  </w:r>
                </w:p>
              </w:tc>
              <w:tc>
                <w:tcPr>
                  <w:tcW w:w="6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-8</w:t>
                  </w:r>
                </w:p>
              </w:tc>
            </w:tr>
          </w:tbl>
          <w:p w:rsidR="00CB642A" w:rsidRDefault="00CB642A">
            <w:pPr>
              <w:spacing w:line="240" w:lineRule="auto"/>
              <w:ind w:left="720"/>
              <w:jc w:val="both"/>
              <w:rPr>
                <w:color w:val="212529"/>
                <w:highlight w:val="white"/>
              </w:rPr>
            </w:pP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CB6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both"/>
              <w:rPr>
                <w:color w:val="212529"/>
                <w:highlight w:val="white"/>
              </w:rPr>
            </w:pPr>
          </w:p>
          <w:tbl>
            <w:tblPr>
              <w:tblStyle w:val="afff6"/>
              <w:tblW w:w="2773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4"/>
              <w:gridCol w:w="693"/>
              <w:gridCol w:w="693"/>
              <w:gridCol w:w="693"/>
            </w:tblGrid>
            <w:tr w:rsidR="00CB642A">
              <w:trPr>
                <w:jc w:val="center"/>
              </w:trPr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3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5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8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3</w:t>
                  </w:r>
                </w:p>
              </w:tc>
            </w:tr>
            <w:tr w:rsidR="00CB642A">
              <w:trPr>
                <w:jc w:val="center"/>
              </w:trPr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8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3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7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1</w:t>
                  </w:r>
                </w:p>
              </w:tc>
            </w:tr>
          </w:tbl>
          <w:p w:rsidR="00CB642A" w:rsidRDefault="00CB642A">
            <w:pPr>
              <w:widowControl w:val="0"/>
              <w:spacing w:before="0" w:after="0" w:line="240" w:lineRule="auto"/>
              <w:jc w:val="center"/>
              <w:rPr>
                <w:color w:val="212529"/>
                <w:highlight w:val="white"/>
              </w:rPr>
            </w:pPr>
          </w:p>
        </w:tc>
      </w:tr>
    </w:tbl>
    <w:p w:rsidR="00CB642A" w:rsidRDefault="00CB642A">
      <w:pPr>
        <w:jc w:val="both"/>
        <w:rPr>
          <w:color w:val="212529"/>
          <w:highlight w:val="white"/>
        </w:rPr>
      </w:pPr>
    </w:p>
    <w:p w:rsidR="00CB642A" w:rsidRPr="00F527F5" w:rsidRDefault="0087433C">
      <w:pPr>
        <w:ind w:left="720"/>
        <w:jc w:val="both"/>
        <w:rPr>
          <w:lang w:val="ru-RU"/>
        </w:rPr>
      </w:pPr>
      <w:r w:rsidRPr="00F527F5">
        <w:rPr>
          <w:lang w:val="ru-RU"/>
        </w:rPr>
        <w:t xml:space="preserve">Следующий шаг — реализовать перегрузку метода </w:t>
      </w:r>
      <w:r w:rsidRPr="00F527F5">
        <w:rPr>
          <w:b/>
          <w:lang w:val="ru-RU"/>
        </w:rPr>
        <w:t>__</w:t>
      </w:r>
      <w:proofErr w:type="spellStart"/>
      <w:r>
        <w:rPr>
          <w:b/>
        </w:rPr>
        <w:t>str</w:t>
      </w:r>
      <w:proofErr w:type="spellEnd"/>
      <w:r w:rsidRPr="00F527F5">
        <w:rPr>
          <w:b/>
          <w:lang w:val="ru-RU"/>
        </w:rPr>
        <w:t>_</w:t>
      </w:r>
      <w:proofErr w:type="gramStart"/>
      <w:r w:rsidRPr="00F527F5">
        <w:rPr>
          <w:b/>
          <w:lang w:val="ru-RU"/>
        </w:rPr>
        <w:t>_(</w:t>
      </w:r>
      <w:proofErr w:type="gramEnd"/>
      <w:r w:rsidRPr="00F527F5">
        <w:rPr>
          <w:b/>
          <w:lang w:val="ru-RU"/>
        </w:rPr>
        <w:t>)</w:t>
      </w:r>
      <w:r w:rsidRPr="00F527F5">
        <w:rPr>
          <w:lang w:val="ru-RU"/>
        </w:rPr>
        <w:t xml:space="preserve"> для вывода матрицы в привычном виде.</w:t>
      </w:r>
    </w:p>
    <w:p w:rsidR="00CB642A" w:rsidRPr="00F527F5" w:rsidRDefault="0087433C">
      <w:pPr>
        <w:ind w:left="720"/>
        <w:jc w:val="both"/>
        <w:rPr>
          <w:lang w:val="ru-RU"/>
        </w:rPr>
      </w:pPr>
      <w:r w:rsidRPr="00F527F5">
        <w:rPr>
          <w:lang w:val="ru-RU"/>
        </w:rPr>
        <w:t xml:space="preserve">Далее реализовать перегрузку метода </w:t>
      </w:r>
      <w:r w:rsidRPr="00F527F5">
        <w:rPr>
          <w:b/>
          <w:lang w:val="ru-RU"/>
        </w:rPr>
        <w:t>__</w:t>
      </w:r>
      <w:r>
        <w:rPr>
          <w:b/>
        </w:rPr>
        <w:t>add</w:t>
      </w:r>
      <w:r w:rsidRPr="00F527F5">
        <w:rPr>
          <w:b/>
          <w:lang w:val="ru-RU"/>
        </w:rPr>
        <w:t>_</w:t>
      </w:r>
      <w:proofErr w:type="gramStart"/>
      <w:r w:rsidRPr="00F527F5">
        <w:rPr>
          <w:b/>
          <w:lang w:val="ru-RU"/>
        </w:rPr>
        <w:t>_(</w:t>
      </w:r>
      <w:proofErr w:type="gramEnd"/>
      <w:r w:rsidRPr="00F527F5">
        <w:rPr>
          <w:b/>
          <w:lang w:val="ru-RU"/>
        </w:rPr>
        <w:t>)</w:t>
      </w:r>
      <w:r w:rsidRPr="00F527F5">
        <w:rPr>
          <w:lang w:val="ru-RU"/>
        </w:rPr>
        <w:t xml:space="preserve"> для реализации операции сложения двух объектов класса </w:t>
      </w:r>
      <w:r>
        <w:rPr>
          <w:b/>
        </w:rPr>
        <w:t>Matrix</w:t>
      </w:r>
      <w:r w:rsidRPr="00F527F5">
        <w:rPr>
          <w:b/>
          <w:lang w:val="ru-RU"/>
        </w:rPr>
        <w:t xml:space="preserve"> </w:t>
      </w:r>
      <w:r w:rsidRPr="00F527F5">
        <w:rPr>
          <w:lang w:val="ru-RU"/>
        </w:rPr>
        <w:t xml:space="preserve">(двух матриц). Результатом сложения должна быть новая матрица. </w:t>
      </w:r>
    </w:p>
    <w:p w:rsidR="00CB642A" w:rsidRPr="00F527F5" w:rsidRDefault="0087433C">
      <w:pPr>
        <w:ind w:left="720"/>
        <w:jc w:val="both"/>
        <w:rPr>
          <w:b/>
          <w:color w:val="333333"/>
          <w:highlight w:val="white"/>
          <w:lang w:val="ru-RU"/>
        </w:rPr>
      </w:pPr>
      <w:r w:rsidRPr="00F527F5">
        <w:rPr>
          <w:lang w:val="ru-RU"/>
        </w:rPr>
        <w:t>Подсказка: сложение элементов матриц выполнять поэлементно — первый элемент первой строки первой матрицы складываем с первым элементом первой строки второй матрицы и т.д.</w:t>
      </w:r>
    </w:p>
    <w:p w:rsidR="00CB642A" w:rsidRDefault="0087433C">
      <w:pPr>
        <w:numPr>
          <w:ilvl w:val="0"/>
          <w:numId w:val="2"/>
        </w:numPr>
        <w:jc w:val="both"/>
      </w:pPr>
      <w:r w:rsidRPr="00F527F5">
        <w:rPr>
          <w:lang w:val="ru-RU"/>
        </w:rPr>
        <w:t xml:space="preserve">Реализовать проект расчета суммарного расхода ткани на производство одежды. Основная сущность (класс) этого проекта — </w:t>
      </w:r>
      <w:r w:rsidRPr="00F527F5">
        <w:rPr>
          <w:b/>
          <w:lang w:val="ru-RU"/>
        </w:rPr>
        <w:t>одежда</w:t>
      </w:r>
      <w:r w:rsidRPr="00F527F5">
        <w:rPr>
          <w:lang w:val="ru-RU"/>
        </w:rPr>
        <w:t xml:space="preserve">, которая может иметь определенное название. К типам одежды в этом проекте относятся </w:t>
      </w:r>
      <w:r w:rsidRPr="00F527F5">
        <w:rPr>
          <w:b/>
          <w:lang w:val="ru-RU"/>
        </w:rPr>
        <w:t xml:space="preserve">пальто </w:t>
      </w:r>
      <w:r w:rsidRPr="00F527F5">
        <w:rPr>
          <w:lang w:val="ru-RU"/>
        </w:rPr>
        <w:t xml:space="preserve">и </w:t>
      </w:r>
      <w:r w:rsidRPr="00F527F5">
        <w:rPr>
          <w:b/>
          <w:lang w:val="ru-RU"/>
        </w:rPr>
        <w:t>костюм</w:t>
      </w:r>
      <w:r w:rsidRPr="00F527F5">
        <w:rPr>
          <w:lang w:val="ru-RU"/>
        </w:rPr>
        <w:t xml:space="preserve">. У этих типов одежды существуют </w:t>
      </w:r>
      <w:r w:rsidRPr="00F527F5">
        <w:rPr>
          <w:lang w:val="ru-RU"/>
        </w:rPr>
        <w:lastRenderedPageBreak/>
        <w:t xml:space="preserve">параметры: </w:t>
      </w:r>
      <w:r w:rsidRPr="00F527F5">
        <w:rPr>
          <w:b/>
          <w:lang w:val="ru-RU"/>
        </w:rPr>
        <w:t xml:space="preserve">размер </w:t>
      </w:r>
      <w:r w:rsidRPr="00F527F5">
        <w:rPr>
          <w:lang w:val="ru-RU"/>
        </w:rPr>
        <w:t xml:space="preserve">(для </w:t>
      </w:r>
      <w:r w:rsidRPr="00F527F5">
        <w:rPr>
          <w:b/>
          <w:lang w:val="ru-RU"/>
        </w:rPr>
        <w:t>пальто</w:t>
      </w:r>
      <w:r w:rsidRPr="00F527F5">
        <w:rPr>
          <w:lang w:val="ru-RU"/>
        </w:rPr>
        <w:t>)</w:t>
      </w:r>
      <w:r w:rsidRPr="00F527F5">
        <w:rPr>
          <w:b/>
          <w:lang w:val="ru-RU"/>
        </w:rPr>
        <w:t xml:space="preserve"> </w:t>
      </w:r>
      <w:r w:rsidRPr="00F527F5">
        <w:rPr>
          <w:lang w:val="ru-RU"/>
        </w:rPr>
        <w:t xml:space="preserve">и </w:t>
      </w:r>
      <w:r w:rsidRPr="00F527F5">
        <w:rPr>
          <w:b/>
          <w:lang w:val="ru-RU"/>
        </w:rPr>
        <w:t xml:space="preserve">рост </w:t>
      </w:r>
      <w:r w:rsidRPr="00F527F5">
        <w:rPr>
          <w:lang w:val="ru-RU"/>
        </w:rPr>
        <w:t xml:space="preserve">(для </w:t>
      </w:r>
      <w:r w:rsidRPr="00F527F5">
        <w:rPr>
          <w:b/>
          <w:lang w:val="ru-RU"/>
        </w:rPr>
        <w:t>костюма</w:t>
      </w:r>
      <w:r w:rsidRPr="00F527F5">
        <w:rPr>
          <w:lang w:val="ru-RU"/>
        </w:rPr>
        <w:t xml:space="preserve">).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обычные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: </w:t>
      </w:r>
      <w:r>
        <w:rPr>
          <w:b/>
        </w:rPr>
        <w:t>V</w:t>
      </w:r>
      <w:r>
        <w:t xml:space="preserve"> и </w:t>
      </w:r>
      <w:r>
        <w:rPr>
          <w:b/>
        </w:rPr>
        <w:t>H</w:t>
      </w:r>
      <w:r>
        <w:t xml:space="preserve">, </w:t>
      </w:r>
      <w:proofErr w:type="spellStart"/>
      <w:r>
        <w:t>соответственно</w:t>
      </w:r>
      <w:proofErr w:type="spellEnd"/>
      <w:r>
        <w:t xml:space="preserve">. </w:t>
      </w:r>
    </w:p>
    <w:p w:rsidR="00CB642A" w:rsidRPr="00F527F5" w:rsidRDefault="0087433C">
      <w:pPr>
        <w:ind w:left="720"/>
        <w:jc w:val="both"/>
        <w:rPr>
          <w:lang w:val="ru-RU"/>
        </w:rPr>
      </w:pPr>
      <w:r w:rsidRPr="00F527F5">
        <w:rPr>
          <w:lang w:val="ru-RU"/>
        </w:rPr>
        <w:t xml:space="preserve">Для определения расхода ткани по каждому типу одежды использовать формулы: для пальто </w:t>
      </w:r>
      <w:r w:rsidRPr="00F527F5">
        <w:rPr>
          <w:b/>
          <w:lang w:val="ru-RU"/>
        </w:rPr>
        <w:t>(</w:t>
      </w:r>
      <w:r>
        <w:rPr>
          <w:b/>
        </w:rPr>
        <w:t>V</w:t>
      </w:r>
      <w:r w:rsidRPr="00F527F5">
        <w:rPr>
          <w:b/>
          <w:lang w:val="ru-RU"/>
        </w:rPr>
        <w:t>/6.5 + 0.5)</w:t>
      </w:r>
      <w:r w:rsidRPr="00F527F5">
        <w:rPr>
          <w:lang w:val="ru-RU"/>
        </w:rPr>
        <w:t xml:space="preserve">, для костюма </w:t>
      </w:r>
      <w:r w:rsidRPr="00F527F5">
        <w:rPr>
          <w:b/>
          <w:lang w:val="ru-RU"/>
        </w:rPr>
        <w:t>(2*</w:t>
      </w:r>
      <w:r>
        <w:rPr>
          <w:b/>
        </w:rPr>
        <w:t>H</w:t>
      </w:r>
      <w:r w:rsidRPr="00F527F5">
        <w:rPr>
          <w:b/>
          <w:lang w:val="ru-RU"/>
        </w:rPr>
        <w:t xml:space="preserve"> + 0.3)</w:t>
      </w:r>
      <w:r w:rsidRPr="00F527F5">
        <w:rPr>
          <w:lang w:val="ru-RU"/>
        </w:rPr>
        <w:t>. Проверить работу этих методов на реальных данных.</w:t>
      </w:r>
    </w:p>
    <w:p w:rsidR="00CB642A" w:rsidRPr="00F527F5" w:rsidRDefault="0087433C">
      <w:pPr>
        <w:ind w:left="720"/>
        <w:jc w:val="both"/>
        <w:rPr>
          <w:lang w:val="ru-RU"/>
        </w:rPr>
      </w:pPr>
      <w:r w:rsidRPr="00F527F5">
        <w:rPr>
          <w:lang w:val="ru-RU"/>
        </w:rPr>
        <w:t xml:space="preserve">Реализовать общий подсчет расхода ткани. Проверить на практике полученные на этом уроке знания: реализовать абстрактные классы для основных классов проекта, проверить на практике работу декоратора </w:t>
      </w:r>
      <w:r w:rsidRPr="00F527F5">
        <w:rPr>
          <w:b/>
          <w:lang w:val="ru-RU"/>
        </w:rPr>
        <w:t>@</w:t>
      </w:r>
      <w:r>
        <w:rPr>
          <w:b/>
        </w:rPr>
        <w:t>property</w:t>
      </w:r>
      <w:r w:rsidRPr="00F527F5">
        <w:rPr>
          <w:lang w:val="ru-RU"/>
        </w:rPr>
        <w:t>.</w:t>
      </w:r>
    </w:p>
    <w:p w:rsidR="00CB642A" w:rsidRPr="00F527F5" w:rsidRDefault="0087433C">
      <w:pPr>
        <w:numPr>
          <w:ilvl w:val="0"/>
          <w:numId w:val="2"/>
        </w:numPr>
        <w:jc w:val="both"/>
        <w:rPr>
          <w:lang w:val="ru-RU"/>
        </w:rPr>
      </w:pPr>
      <w:r w:rsidRPr="00F527F5">
        <w:rPr>
          <w:lang w:val="ru-RU"/>
        </w:rPr>
        <w:t>Реализовать программу работы с органическими клетками, состоящими из ячеек. Необходимо создать класс Клетка. В его конструкторе инициализировать параметр, соответствующий количеству ячеек клетки (целое число). В классе должны быть реализованы методы перегрузки арифметических операторов: сложение (</w:t>
      </w:r>
      <w:r w:rsidRPr="00F527F5">
        <w:rPr>
          <w:b/>
          <w:lang w:val="ru-RU"/>
        </w:rPr>
        <w:t>__</w:t>
      </w:r>
      <w:r>
        <w:rPr>
          <w:b/>
        </w:rPr>
        <w:t>add</w:t>
      </w:r>
      <w:r w:rsidRPr="00F527F5">
        <w:rPr>
          <w:b/>
          <w:lang w:val="ru-RU"/>
        </w:rPr>
        <w:t>__()</w:t>
      </w:r>
      <w:r w:rsidRPr="00F527F5">
        <w:rPr>
          <w:lang w:val="ru-RU"/>
        </w:rPr>
        <w:t>), вычитание (</w:t>
      </w:r>
      <w:r w:rsidRPr="00F527F5">
        <w:rPr>
          <w:b/>
          <w:color w:val="454545"/>
          <w:highlight w:val="white"/>
          <w:lang w:val="ru-RU"/>
        </w:rPr>
        <w:t>__</w:t>
      </w:r>
      <w:r>
        <w:rPr>
          <w:b/>
          <w:color w:val="454545"/>
          <w:highlight w:val="white"/>
        </w:rPr>
        <w:t>sub</w:t>
      </w:r>
      <w:r w:rsidRPr="00F527F5">
        <w:rPr>
          <w:b/>
          <w:color w:val="454545"/>
          <w:highlight w:val="white"/>
          <w:lang w:val="ru-RU"/>
        </w:rPr>
        <w:t>__()</w:t>
      </w:r>
      <w:r w:rsidRPr="00F527F5">
        <w:rPr>
          <w:lang w:val="ru-RU"/>
        </w:rPr>
        <w:t>), умножение (</w:t>
      </w:r>
      <w:r w:rsidRPr="00F527F5">
        <w:rPr>
          <w:b/>
          <w:lang w:val="ru-RU"/>
        </w:rPr>
        <w:t>__</w:t>
      </w:r>
      <w:proofErr w:type="spellStart"/>
      <w:r>
        <w:rPr>
          <w:b/>
        </w:rPr>
        <w:t>mul</w:t>
      </w:r>
      <w:proofErr w:type="spellEnd"/>
      <w:r w:rsidRPr="00F527F5">
        <w:rPr>
          <w:b/>
          <w:lang w:val="ru-RU"/>
        </w:rPr>
        <w:t>__()</w:t>
      </w:r>
      <w:r w:rsidRPr="00F527F5">
        <w:rPr>
          <w:lang w:val="ru-RU"/>
        </w:rPr>
        <w:t>), деление (</w:t>
      </w:r>
      <w:ins w:id="50" w:author="Maria Andreeva" w:date="2020-08-01T19:23:00Z">
        <w:r w:rsidRPr="00F527F5">
          <w:rPr>
            <w:lang w:val="ru-RU"/>
          </w:rPr>
          <w:t>__</w:t>
        </w:r>
        <w:proofErr w:type="spellStart"/>
        <w:r>
          <w:t>floordiv</w:t>
        </w:r>
        <w:proofErr w:type="spellEnd"/>
        <w:r w:rsidRPr="00F527F5">
          <w:rPr>
            <w:lang w:val="ru-RU"/>
          </w:rPr>
          <w:t>__</w:t>
        </w:r>
      </w:ins>
      <w:del w:id="51" w:author="Maria Andreeva" w:date="2020-08-01T19:23:00Z">
        <w:r w:rsidRPr="00F527F5">
          <w:rPr>
            <w:b/>
            <w:lang w:val="ru-RU"/>
          </w:rPr>
          <w:delText>__</w:delText>
        </w:r>
        <w:r>
          <w:rPr>
            <w:b/>
          </w:rPr>
          <w:delText>truediv</w:delText>
        </w:r>
        <w:r w:rsidRPr="00F527F5">
          <w:rPr>
            <w:b/>
            <w:lang w:val="ru-RU"/>
          </w:rPr>
          <w:delText>__</w:delText>
        </w:r>
      </w:del>
      <w:r w:rsidRPr="00F527F5">
        <w:rPr>
          <w:b/>
          <w:lang w:val="ru-RU"/>
        </w:rPr>
        <w:t>()</w:t>
      </w:r>
      <w:r w:rsidRPr="00F527F5">
        <w:rPr>
          <w:lang w:val="ru-RU"/>
        </w:rPr>
        <w:t xml:space="preserve">). Данные методы должны применяться </w:t>
      </w:r>
      <w:r w:rsidRPr="00F527F5">
        <w:rPr>
          <w:b/>
          <w:lang w:val="ru-RU"/>
        </w:rPr>
        <w:t>только к клеткам</w:t>
      </w:r>
      <w:r w:rsidRPr="00F527F5">
        <w:rPr>
          <w:lang w:val="ru-RU"/>
        </w:rPr>
        <w:t xml:space="preserve"> и выполнять увеличение, уменьшение, умножение и целочисленное (с округлением до целого) деление клеток, соответственно.</w:t>
      </w:r>
    </w:p>
    <w:p w:rsidR="00CB642A" w:rsidRPr="00F527F5" w:rsidRDefault="0087433C">
      <w:pPr>
        <w:ind w:left="720"/>
        <w:jc w:val="both"/>
        <w:rPr>
          <w:lang w:val="ru-RU"/>
        </w:rPr>
      </w:pPr>
      <w:r w:rsidRPr="00F527F5">
        <w:rPr>
          <w:b/>
          <w:lang w:val="ru-RU"/>
        </w:rPr>
        <w:t>Сложение</w:t>
      </w:r>
      <w:r w:rsidRPr="00F527F5">
        <w:rPr>
          <w:lang w:val="ru-RU"/>
        </w:rPr>
        <w:t>. Объединение двух клеток. При этом число ячеек общей клетки должно равняться сумме ячеек исходных двух клеток.</w:t>
      </w:r>
    </w:p>
    <w:p w:rsidR="00CB642A" w:rsidRPr="00F527F5" w:rsidRDefault="0087433C">
      <w:pPr>
        <w:ind w:left="720"/>
        <w:jc w:val="both"/>
        <w:rPr>
          <w:lang w:val="ru-RU"/>
        </w:rPr>
      </w:pPr>
      <w:r w:rsidRPr="00F527F5">
        <w:rPr>
          <w:b/>
          <w:lang w:val="ru-RU"/>
        </w:rPr>
        <w:t>Вычитание</w:t>
      </w:r>
      <w:r w:rsidRPr="00F527F5">
        <w:rPr>
          <w:lang w:val="ru-RU"/>
        </w:rPr>
        <w:t>. Участвуют две клетки. Операцию необходимо выполнять только если разность количества ячеек двух клеток больше нуля, иначе выводить соответствующее сообщение.</w:t>
      </w:r>
    </w:p>
    <w:p w:rsidR="00CB642A" w:rsidRPr="00F527F5" w:rsidRDefault="0087433C">
      <w:pPr>
        <w:ind w:left="720"/>
        <w:jc w:val="both"/>
        <w:rPr>
          <w:lang w:val="ru-RU"/>
        </w:rPr>
      </w:pPr>
      <w:r w:rsidRPr="00F527F5">
        <w:rPr>
          <w:b/>
          <w:lang w:val="ru-RU"/>
        </w:rPr>
        <w:t>Умножение</w:t>
      </w:r>
      <w:r w:rsidRPr="00F527F5">
        <w:rPr>
          <w:lang w:val="ru-RU"/>
        </w:rPr>
        <w:t>. Создается общая клетка из двух. Число ячеек общей клетки определяется как произведение количества ячеек этих двух клеток.</w:t>
      </w:r>
    </w:p>
    <w:p w:rsidR="00CB642A" w:rsidRPr="00F527F5" w:rsidRDefault="0087433C">
      <w:pPr>
        <w:ind w:left="720"/>
        <w:jc w:val="both"/>
        <w:rPr>
          <w:lang w:val="ru-RU"/>
        </w:rPr>
      </w:pPr>
      <w:r w:rsidRPr="00F527F5">
        <w:rPr>
          <w:b/>
          <w:lang w:val="ru-RU"/>
        </w:rPr>
        <w:t>Деление</w:t>
      </w:r>
      <w:r w:rsidRPr="00F527F5">
        <w:rPr>
          <w:lang w:val="ru-RU"/>
        </w:rPr>
        <w:t>. Создается общая клетка из двух. Число ячеек общей клетки определяется как целочисленное деление количества ячеек этих двух клеток.</w:t>
      </w:r>
    </w:p>
    <w:p w:rsidR="00CB642A" w:rsidRPr="00F527F5" w:rsidRDefault="0087433C">
      <w:pPr>
        <w:ind w:left="720"/>
        <w:jc w:val="both"/>
        <w:rPr>
          <w:lang w:val="ru-RU"/>
        </w:rPr>
      </w:pPr>
      <w:r w:rsidRPr="00F527F5">
        <w:rPr>
          <w:lang w:val="ru-RU"/>
        </w:rPr>
        <w:t xml:space="preserve">В классе необходимо реализовать метод </w:t>
      </w:r>
      <w:r>
        <w:rPr>
          <w:b/>
        </w:rPr>
        <w:t>make</w:t>
      </w:r>
      <w:r w:rsidRPr="00F527F5">
        <w:rPr>
          <w:b/>
          <w:lang w:val="ru-RU"/>
        </w:rPr>
        <w:t>_</w:t>
      </w:r>
      <w:proofErr w:type="gramStart"/>
      <w:r>
        <w:rPr>
          <w:b/>
        </w:rPr>
        <w:t>order</w:t>
      </w:r>
      <w:r w:rsidRPr="00F527F5">
        <w:rPr>
          <w:b/>
          <w:lang w:val="ru-RU"/>
        </w:rPr>
        <w:t>(</w:t>
      </w:r>
      <w:proofErr w:type="gramEnd"/>
      <w:r w:rsidRPr="00F527F5">
        <w:rPr>
          <w:b/>
          <w:lang w:val="ru-RU"/>
        </w:rPr>
        <w:t>)</w:t>
      </w:r>
      <w:r w:rsidRPr="00F527F5">
        <w:rPr>
          <w:lang w:val="ru-RU"/>
        </w:rPr>
        <w:t>, принимающий экземпляр класса и количество ячеек в ряду. Данный метод позволяет организовать ячейки по рядам.</w:t>
      </w:r>
    </w:p>
    <w:p w:rsidR="00CB642A" w:rsidRPr="00F527F5" w:rsidRDefault="0087433C">
      <w:pPr>
        <w:ind w:left="720"/>
        <w:jc w:val="both"/>
        <w:rPr>
          <w:lang w:val="ru-RU"/>
        </w:rPr>
      </w:pPr>
      <w:r w:rsidRPr="00F527F5">
        <w:rPr>
          <w:lang w:val="ru-RU"/>
        </w:rPr>
        <w:t xml:space="preserve">Метод должен возвращать строку вида </w:t>
      </w:r>
      <w:r w:rsidRPr="00F527F5">
        <w:rPr>
          <w:b/>
          <w:lang w:val="ru-RU"/>
        </w:rPr>
        <w:t>*****\</w:t>
      </w:r>
      <w:r>
        <w:rPr>
          <w:b/>
        </w:rPr>
        <w:t>n</w:t>
      </w:r>
      <w:r w:rsidRPr="00F527F5">
        <w:rPr>
          <w:b/>
          <w:lang w:val="ru-RU"/>
        </w:rPr>
        <w:t>*****\</w:t>
      </w:r>
      <w:r>
        <w:rPr>
          <w:b/>
        </w:rPr>
        <w:t>n</w:t>
      </w:r>
      <w:r w:rsidRPr="00F527F5">
        <w:rPr>
          <w:b/>
          <w:lang w:val="ru-RU"/>
        </w:rPr>
        <w:t>*****</w:t>
      </w:r>
      <w:r w:rsidRPr="00F527F5">
        <w:rPr>
          <w:lang w:val="ru-RU"/>
        </w:rPr>
        <w:t xml:space="preserve">..., где количество ячеек между </w:t>
      </w:r>
      <w:r w:rsidRPr="00F527F5">
        <w:rPr>
          <w:b/>
          <w:lang w:val="ru-RU"/>
        </w:rPr>
        <w:t>\</w:t>
      </w:r>
      <w:r>
        <w:rPr>
          <w:b/>
        </w:rPr>
        <w:t>n</w:t>
      </w:r>
      <w:r w:rsidRPr="00F527F5">
        <w:rPr>
          <w:lang w:val="ru-RU"/>
        </w:rPr>
        <w:t xml:space="preserve"> равно переданному аргументу. Если ячеек на формирование ряда не хватает, то в последний ряд записываются все оставшиеся.</w:t>
      </w:r>
    </w:p>
    <w:p w:rsidR="00CB642A" w:rsidRPr="00F527F5" w:rsidRDefault="0087433C">
      <w:pPr>
        <w:ind w:left="720"/>
        <w:jc w:val="both"/>
        <w:rPr>
          <w:lang w:val="ru-RU"/>
        </w:rPr>
      </w:pPr>
      <w:r w:rsidRPr="00F527F5">
        <w:rPr>
          <w:lang w:val="ru-RU"/>
        </w:rPr>
        <w:t xml:space="preserve">Например, количество ячеек клетки равняется 12, количество ячеек в ряду — 5. Тогда метод </w:t>
      </w:r>
      <w:r>
        <w:rPr>
          <w:b/>
        </w:rPr>
        <w:t>make</w:t>
      </w:r>
      <w:r w:rsidRPr="00F527F5">
        <w:rPr>
          <w:b/>
          <w:lang w:val="ru-RU"/>
        </w:rPr>
        <w:t>_</w:t>
      </w:r>
      <w:proofErr w:type="gramStart"/>
      <w:r>
        <w:rPr>
          <w:b/>
        </w:rPr>
        <w:t>order</w:t>
      </w:r>
      <w:r w:rsidRPr="00F527F5">
        <w:rPr>
          <w:b/>
          <w:lang w:val="ru-RU"/>
        </w:rPr>
        <w:t>(</w:t>
      </w:r>
      <w:proofErr w:type="gramEnd"/>
      <w:r w:rsidRPr="00F527F5">
        <w:rPr>
          <w:b/>
          <w:lang w:val="ru-RU"/>
        </w:rPr>
        <w:t xml:space="preserve">) </w:t>
      </w:r>
      <w:r w:rsidRPr="00F527F5">
        <w:rPr>
          <w:lang w:val="ru-RU"/>
        </w:rPr>
        <w:t xml:space="preserve">вернет строку: </w:t>
      </w:r>
      <w:r w:rsidRPr="00F527F5">
        <w:rPr>
          <w:b/>
          <w:lang w:val="ru-RU"/>
        </w:rPr>
        <w:t>*****\</w:t>
      </w:r>
      <w:r>
        <w:rPr>
          <w:b/>
        </w:rPr>
        <w:t>n</w:t>
      </w:r>
      <w:r w:rsidRPr="00F527F5">
        <w:rPr>
          <w:b/>
          <w:lang w:val="ru-RU"/>
        </w:rPr>
        <w:t>*****\</w:t>
      </w:r>
      <w:r>
        <w:rPr>
          <w:b/>
        </w:rPr>
        <w:t>n</w:t>
      </w:r>
      <w:r w:rsidRPr="00F527F5">
        <w:rPr>
          <w:b/>
          <w:lang w:val="ru-RU"/>
        </w:rPr>
        <w:t>**</w:t>
      </w:r>
      <w:r w:rsidRPr="00F527F5">
        <w:rPr>
          <w:lang w:val="ru-RU"/>
        </w:rPr>
        <w:t>.</w:t>
      </w:r>
    </w:p>
    <w:p w:rsidR="00CB642A" w:rsidRPr="00F527F5" w:rsidRDefault="0087433C">
      <w:pPr>
        <w:ind w:left="720"/>
        <w:jc w:val="both"/>
        <w:rPr>
          <w:lang w:val="ru-RU"/>
        </w:rPr>
      </w:pPr>
      <w:r w:rsidRPr="00F527F5">
        <w:rPr>
          <w:lang w:val="ru-RU"/>
        </w:rPr>
        <w:t xml:space="preserve">Или, количество ячеек клетки равняется 15, количество ячеек в ряду — 5. Тогда метод </w:t>
      </w:r>
      <w:r>
        <w:rPr>
          <w:b/>
        </w:rPr>
        <w:t>make</w:t>
      </w:r>
      <w:r w:rsidRPr="00F527F5">
        <w:rPr>
          <w:b/>
          <w:lang w:val="ru-RU"/>
        </w:rPr>
        <w:t>_</w:t>
      </w:r>
      <w:proofErr w:type="gramStart"/>
      <w:r>
        <w:rPr>
          <w:b/>
        </w:rPr>
        <w:t>order</w:t>
      </w:r>
      <w:r w:rsidRPr="00F527F5">
        <w:rPr>
          <w:b/>
          <w:lang w:val="ru-RU"/>
        </w:rPr>
        <w:t>(</w:t>
      </w:r>
      <w:proofErr w:type="gramEnd"/>
      <w:r w:rsidRPr="00F527F5">
        <w:rPr>
          <w:b/>
          <w:lang w:val="ru-RU"/>
        </w:rPr>
        <w:t xml:space="preserve">) </w:t>
      </w:r>
      <w:r w:rsidRPr="00F527F5">
        <w:rPr>
          <w:lang w:val="ru-RU"/>
        </w:rPr>
        <w:t xml:space="preserve">вернет строку: </w:t>
      </w:r>
      <w:r w:rsidRPr="00F527F5">
        <w:rPr>
          <w:b/>
          <w:lang w:val="ru-RU"/>
        </w:rPr>
        <w:t>*****\</w:t>
      </w:r>
      <w:r>
        <w:rPr>
          <w:b/>
        </w:rPr>
        <w:t>n</w:t>
      </w:r>
      <w:r w:rsidRPr="00F527F5">
        <w:rPr>
          <w:b/>
          <w:lang w:val="ru-RU"/>
        </w:rPr>
        <w:t>*****\</w:t>
      </w:r>
      <w:r>
        <w:rPr>
          <w:b/>
        </w:rPr>
        <w:t>n</w:t>
      </w:r>
      <w:r w:rsidRPr="00F527F5">
        <w:rPr>
          <w:b/>
          <w:lang w:val="ru-RU"/>
        </w:rPr>
        <w:t>*****</w:t>
      </w:r>
      <w:r w:rsidRPr="00F527F5">
        <w:rPr>
          <w:lang w:val="ru-RU"/>
        </w:rPr>
        <w:t>.</w:t>
      </w:r>
    </w:p>
    <w:p w:rsidR="00CB642A" w:rsidRPr="00F527F5" w:rsidRDefault="0087433C">
      <w:pPr>
        <w:ind w:left="720"/>
        <w:jc w:val="both"/>
        <w:rPr>
          <w:color w:val="333333"/>
          <w:highlight w:val="white"/>
          <w:lang w:val="ru-RU"/>
        </w:rPr>
      </w:pPr>
      <w:r w:rsidRPr="00F527F5">
        <w:rPr>
          <w:lang w:val="ru-RU"/>
        </w:rPr>
        <w:t xml:space="preserve">Подсказка: подробный список операторов для перегрузки доступен по </w:t>
      </w:r>
      <w:hyperlink r:id="rId10">
        <w:r w:rsidRPr="00F527F5">
          <w:rPr>
            <w:color w:val="1155CC"/>
            <w:u w:val="single"/>
            <w:lang w:val="ru-RU"/>
          </w:rPr>
          <w:t>ссылке</w:t>
        </w:r>
      </w:hyperlink>
      <w:r w:rsidRPr="00F527F5">
        <w:rPr>
          <w:lang w:val="ru-RU"/>
        </w:rPr>
        <w:t>.</w:t>
      </w:r>
    </w:p>
    <w:p w:rsidR="00CB642A" w:rsidRDefault="0087433C">
      <w:pPr>
        <w:pStyle w:val="1"/>
      </w:pPr>
      <w:bookmarkStart w:id="52" w:name="_Toc118205623"/>
      <w:proofErr w:type="spellStart"/>
      <w:r>
        <w:lastRenderedPageBreak/>
        <w:t>Дополнительные</w:t>
      </w:r>
      <w:proofErr w:type="spellEnd"/>
      <w:r>
        <w:t xml:space="preserve"> </w:t>
      </w:r>
      <w:proofErr w:type="spellStart"/>
      <w:r>
        <w:t>материалы</w:t>
      </w:r>
      <w:bookmarkEnd w:id="52"/>
      <w:proofErr w:type="spellEnd"/>
    </w:p>
    <w:p w:rsidR="00CB642A" w:rsidRDefault="00AA2256">
      <w:pPr>
        <w:numPr>
          <w:ilvl w:val="0"/>
          <w:numId w:val="3"/>
        </w:numPr>
        <w:spacing w:after="0"/>
      </w:pPr>
      <w:hyperlink r:id="rId11">
        <w:proofErr w:type="spellStart"/>
        <w:r w:rsidR="0087433C">
          <w:rPr>
            <w:color w:val="1155CC"/>
            <w:u w:val="single"/>
          </w:rPr>
          <w:t>Перегрузка</w:t>
        </w:r>
        <w:proofErr w:type="spellEnd"/>
        <w:r w:rsidR="0087433C">
          <w:rPr>
            <w:color w:val="1155CC"/>
            <w:u w:val="single"/>
          </w:rPr>
          <w:t xml:space="preserve"> </w:t>
        </w:r>
        <w:proofErr w:type="spellStart"/>
        <w:r w:rsidR="0087433C">
          <w:rPr>
            <w:color w:val="1155CC"/>
            <w:u w:val="single"/>
          </w:rPr>
          <w:t>операторов</w:t>
        </w:r>
        <w:proofErr w:type="spellEnd"/>
      </w:hyperlink>
      <w:r w:rsidR="0087433C">
        <w:t>.</w:t>
      </w:r>
    </w:p>
    <w:p w:rsidR="00CB642A" w:rsidRDefault="00AA2256">
      <w:pPr>
        <w:numPr>
          <w:ilvl w:val="0"/>
          <w:numId w:val="3"/>
        </w:numPr>
        <w:spacing w:before="0" w:after="0"/>
      </w:pPr>
      <w:hyperlink r:id="rId12">
        <w:proofErr w:type="spellStart"/>
        <w:r w:rsidR="0087433C">
          <w:rPr>
            <w:color w:val="1155CC"/>
            <w:u w:val="single"/>
          </w:rPr>
          <w:t>Переопределение</w:t>
        </w:r>
        <w:proofErr w:type="spellEnd"/>
        <w:r w:rsidR="0087433C">
          <w:rPr>
            <w:color w:val="1155CC"/>
            <w:u w:val="single"/>
          </w:rPr>
          <w:t xml:space="preserve"> </w:t>
        </w:r>
        <w:proofErr w:type="spellStart"/>
        <w:r w:rsidR="0087433C">
          <w:rPr>
            <w:color w:val="1155CC"/>
            <w:u w:val="single"/>
          </w:rPr>
          <w:t>методов</w:t>
        </w:r>
        <w:proofErr w:type="spellEnd"/>
        <w:r w:rsidR="0087433C">
          <w:rPr>
            <w:color w:val="1155CC"/>
            <w:u w:val="single"/>
          </w:rPr>
          <w:t xml:space="preserve"> в Python</w:t>
        </w:r>
      </w:hyperlink>
      <w:r w:rsidR="0087433C">
        <w:t>.</w:t>
      </w:r>
    </w:p>
    <w:p w:rsidR="00CB642A" w:rsidRDefault="00AA2256">
      <w:pPr>
        <w:numPr>
          <w:ilvl w:val="0"/>
          <w:numId w:val="3"/>
        </w:numPr>
        <w:spacing w:before="0" w:after="0"/>
      </w:pPr>
      <w:hyperlink r:id="rId13">
        <w:proofErr w:type="spellStart"/>
        <w:r w:rsidR="0087433C">
          <w:rPr>
            <w:color w:val="1155CC"/>
            <w:u w:val="single"/>
          </w:rPr>
          <w:t>Изучаем</w:t>
        </w:r>
        <w:proofErr w:type="spellEnd"/>
        <w:r w:rsidR="0087433C">
          <w:rPr>
            <w:color w:val="1155CC"/>
            <w:u w:val="single"/>
          </w:rPr>
          <w:t xml:space="preserve"> </w:t>
        </w:r>
        <w:proofErr w:type="spellStart"/>
        <w:r w:rsidR="0087433C">
          <w:rPr>
            <w:color w:val="1155CC"/>
            <w:u w:val="single"/>
          </w:rPr>
          <w:t>декораторы</w:t>
        </w:r>
        <w:proofErr w:type="spellEnd"/>
        <w:r w:rsidR="0087433C">
          <w:rPr>
            <w:color w:val="1155CC"/>
            <w:u w:val="single"/>
          </w:rPr>
          <w:t xml:space="preserve"> в Python</w:t>
        </w:r>
      </w:hyperlink>
      <w:r w:rsidR="0087433C">
        <w:t>.</w:t>
      </w:r>
    </w:p>
    <w:p w:rsidR="00CB642A" w:rsidRPr="00F527F5" w:rsidRDefault="00AA2256">
      <w:pPr>
        <w:numPr>
          <w:ilvl w:val="0"/>
          <w:numId w:val="3"/>
        </w:numPr>
        <w:spacing w:before="0"/>
        <w:rPr>
          <w:lang w:val="ru-RU"/>
        </w:rPr>
      </w:pPr>
      <w:hyperlink r:id="rId14">
        <w:r w:rsidR="0087433C" w:rsidRPr="00F527F5">
          <w:rPr>
            <w:color w:val="1155CC"/>
            <w:u w:val="single"/>
            <w:lang w:val="ru-RU"/>
          </w:rPr>
          <w:t xml:space="preserve">Абстрактные классы и интерфейсы в </w:t>
        </w:r>
        <w:r w:rsidR="0087433C">
          <w:rPr>
            <w:color w:val="1155CC"/>
            <w:u w:val="single"/>
          </w:rPr>
          <w:t>Python</w:t>
        </w:r>
      </w:hyperlink>
      <w:r w:rsidR="0087433C" w:rsidRPr="00F527F5">
        <w:rPr>
          <w:lang w:val="ru-RU"/>
        </w:rPr>
        <w:t>.</w:t>
      </w:r>
    </w:p>
    <w:p w:rsidR="00CB642A" w:rsidRPr="00F527F5" w:rsidRDefault="0087433C">
      <w:pPr>
        <w:pStyle w:val="1"/>
        <w:rPr>
          <w:lang w:val="ru-RU"/>
        </w:rPr>
      </w:pPr>
      <w:bookmarkStart w:id="53" w:name="_Toc118205624"/>
      <w:r w:rsidRPr="00F527F5">
        <w:rPr>
          <w:lang w:val="ru-RU"/>
        </w:rPr>
        <w:t>Используемая литература</w:t>
      </w:r>
      <w:bookmarkEnd w:id="53"/>
    </w:p>
    <w:p w:rsidR="00CB642A" w:rsidRPr="00F527F5" w:rsidRDefault="0087433C">
      <w:pPr>
        <w:rPr>
          <w:color w:val="252525"/>
          <w:lang w:val="ru-RU"/>
        </w:rPr>
      </w:pPr>
      <w:r w:rsidRPr="00F527F5">
        <w:rPr>
          <w:lang w:val="ru-RU"/>
        </w:rPr>
        <w:t>Для подготовки данного методического пособия были использованы следующие ресурсы:</w:t>
      </w:r>
    </w:p>
    <w:p w:rsidR="00CB642A" w:rsidRPr="00F527F5" w:rsidRDefault="00AA2256">
      <w:pPr>
        <w:numPr>
          <w:ilvl w:val="0"/>
          <w:numId w:val="5"/>
        </w:numPr>
        <w:spacing w:after="0"/>
        <w:rPr>
          <w:lang w:val="ru-RU"/>
        </w:rPr>
      </w:pPr>
      <w:hyperlink r:id="rId15">
        <w:r w:rsidR="0087433C" w:rsidRPr="00F527F5">
          <w:rPr>
            <w:color w:val="1155CC"/>
            <w:u w:val="single"/>
            <w:lang w:val="ru-RU"/>
          </w:rPr>
          <w:t xml:space="preserve">Язык программирования </w:t>
        </w:r>
        <w:r w:rsidR="0087433C">
          <w:rPr>
            <w:color w:val="1155CC"/>
            <w:u w:val="single"/>
          </w:rPr>
          <w:t>Python</w:t>
        </w:r>
        <w:r w:rsidR="0087433C" w:rsidRPr="00F527F5">
          <w:rPr>
            <w:color w:val="1155CC"/>
            <w:u w:val="single"/>
            <w:lang w:val="ru-RU"/>
          </w:rPr>
          <w:t xml:space="preserve"> 3 для начинающих и чайников</w:t>
        </w:r>
      </w:hyperlink>
      <w:r w:rsidR="0087433C" w:rsidRPr="00F527F5">
        <w:rPr>
          <w:lang w:val="ru-RU"/>
        </w:rPr>
        <w:t>.</w:t>
      </w:r>
    </w:p>
    <w:p w:rsidR="00CB642A" w:rsidRDefault="00AA2256">
      <w:pPr>
        <w:numPr>
          <w:ilvl w:val="0"/>
          <w:numId w:val="5"/>
        </w:numPr>
        <w:spacing w:before="0" w:after="0"/>
      </w:pPr>
      <w:hyperlink r:id="rId16">
        <w:proofErr w:type="spellStart"/>
        <w:r w:rsidR="0087433C">
          <w:rPr>
            <w:color w:val="1155CC"/>
            <w:u w:val="single"/>
          </w:rPr>
          <w:t>Программирование</w:t>
        </w:r>
        <w:proofErr w:type="spellEnd"/>
        <w:r w:rsidR="0087433C">
          <w:rPr>
            <w:color w:val="1155CC"/>
            <w:u w:val="single"/>
          </w:rPr>
          <w:t xml:space="preserve"> в Python</w:t>
        </w:r>
      </w:hyperlink>
      <w:r w:rsidR="0087433C">
        <w:t>.</w:t>
      </w:r>
    </w:p>
    <w:p w:rsidR="00CB642A" w:rsidRDefault="00AA2256">
      <w:pPr>
        <w:numPr>
          <w:ilvl w:val="0"/>
          <w:numId w:val="5"/>
        </w:numPr>
        <w:spacing w:before="0" w:after="0"/>
        <w:jc w:val="both"/>
      </w:pPr>
      <w:hyperlink r:id="rId17">
        <w:proofErr w:type="spellStart"/>
        <w:r w:rsidR="0087433C">
          <w:rPr>
            <w:color w:val="1155CC"/>
            <w:u w:val="single"/>
          </w:rPr>
          <w:t>Учим</w:t>
        </w:r>
        <w:proofErr w:type="spellEnd"/>
        <w:r w:rsidR="0087433C">
          <w:rPr>
            <w:color w:val="1155CC"/>
            <w:u w:val="single"/>
          </w:rPr>
          <w:t xml:space="preserve"> Python </w:t>
        </w:r>
        <w:proofErr w:type="spellStart"/>
        <w:r w:rsidR="0087433C">
          <w:rPr>
            <w:color w:val="1155CC"/>
            <w:u w:val="single"/>
          </w:rPr>
          <w:t>качественно</w:t>
        </w:r>
        <w:proofErr w:type="spellEnd"/>
        <w:proofErr w:type="gramStart"/>
        <w:r w:rsidR="0087433C">
          <w:rPr>
            <w:color w:val="1155CC"/>
            <w:u w:val="single"/>
          </w:rPr>
          <w:t>.(</w:t>
        </w:r>
        <w:proofErr w:type="spellStart"/>
        <w:proofErr w:type="gramEnd"/>
        <w:r w:rsidR="0087433C">
          <w:rPr>
            <w:color w:val="1155CC"/>
            <w:u w:val="single"/>
          </w:rPr>
          <w:t>habr</w:t>
        </w:r>
        <w:proofErr w:type="spellEnd"/>
        <w:r w:rsidR="0087433C">
          <w:rPr>
            <w:color w:val="1155CC"/>
            <w:u w:val="single"/>
          </w:rPr>
          <w:t>)</w:t>
        </w:r>
      </w:hyperlink>
      <w:r w:rsidR="0087433C">
        <w:t>.</w:t>
      </w:r>
    </w:p>
    <w:p w:rsidR="00CB642A" w:rsidRDefault="00AA2256">
      <w:pPr>
        <w:numPr>
          <w:ilvl w:val="0"/>
          <w:numId w:val="5"/>
        </w:numPr>
        <w:spacing w:before="0" w:after="0"/>
        <w:jc w:val="both"/>
      </w:pPr>
      <w:hyperlink r:id="rId18">
        <w:proofErr w:type="spellStart"/>
        <w:r w:rsidR="0087433C">
          <w:rPr>
            <w:color w:val="1155CC"/>
            <w:u w:val="single"/>
          </w:rPr>
          <w:t>Самоучитель</w:t>
        </w:r>
        <w:proofErr w:type="spellEnd"/>
        <w:r w:rsidR="0087433C">
          <w:rPr>
            <w:color w:val="1155CC"/>
            <w:u w:val="single"/>
          </w:rPr>
          <w:t xml:space="preserve"> </w:t>
        </w:r>
        <w:proofErr w:type="spellStart"/>
        <w:r w:rsidR="0087433C">
          <w:rPr>
            <w:color w:val="1155CC"/>
            <w:u w:val="single"/>
          </w:rPr>
          <w:t>по</w:t>
        </w:r>
        <w:proofErr w:type="spellEnd"/>
        <w:r w:rsidR="0087433C">
          <w:rPr>
            <w:color w:val="1155CC"/>
            <w:u w:val="single"/>
          </w:rPr>
          <w:t xml:space="preserve"> Python</w:t>
        </w:r>
      </w:hyperlink>
      <w:r w:rsidR="0087433C">
        <w:t>.</w:t>
      </w:r>
    </w:p>
    <w:p w:rsidR="00CB642A" w:rsidRPr="00F527F5" w:rsidRDefault="00AA2256">
      <w:pPr>
        <w:numPr>
          <w:ilvl w:val="0"/>
          <w:numId w:val="5"/>
        </w:numPr>
        <w:spacing w:before="0" w:after="120"/>
        <w:jc w:val="both"/>
        <w:rPr>
          <w:lang w:val="ru-RU"/>
        </w:rPr>
      </w:pPr>
      <w:hyperlink r:id="rId19">
        <w:proofErr w:type="spellStart"/>
        <w:r w:rsidR="0087433C" w:rsidRPr="00F527F5">
          <w:rPr>
            <w:color w:val="1155CC"/>
            <w:u w:val="single"/>
            <w:lang w:val="ru-RU"/>
          </w:rPr>
          <w:t>Лутц</w:t>
        </w:r>
        <w:proofErr w:type="spellEnd"/>
        <w:r w:rsidR="0087433C" w:rsidRPr="00F527F5">
          <w:rPr>
            <w:color w:val="1155CC"/>
            <w:u w:val="single"/>
            <w:lang w:val="ru-RU"/>
          </w:rPr>
          <w:t xml:space="preserve"> М. Изучаем </w:t>
        </w:r>
        <w:r w:rsidR="0087433C">
          <w:rPr>
            <w:color w:val="1155CC"/>
            <w:u w:val="single"/>
          </w:rPr>
          <w:t>Python</w:t>
        </w:r>
        <w:r w:rsidR="0087433C" w:rsidRPr="00F527F5">
          <w:rPr>
            <w:color w:val="1155CC"/>
            <w:u w:val="single"/>
            <w:lang w:val="ru-RU"/>
          </w:rPr>
          <w:t>. — М.: Символ-Плюс, 2011 (4-е издание)</w:t>
        </w:r>
      </w:hyperlink>
      <w:r w:rsidR="0087433C" w:rsidRPr="00F527F5">
        <w:rPr>
          <w:lang w:val="ru-RU"/>
        </w:rPr>
        <w:t>.</w:t>
      </w:r>
    </w:p>
    <w:p w:rsidR="00CB642A" w:rsidRPr="00F527F5" w:rsidRDefault="00CB642A">
      <w:pPr>
        <w:shd w:val="clear" w:color="auto" w:fill="FFFFFF"/>
        <w:spacing w:before="220" w:after="220" w:line="300" w:lineRule="auto"/>
        <w:jc w:val="both"/>
        <w:rPr>
          <w:rFonts w:ascii="Montserrat" w:eastAsia="Montserrat" w:hAnsi="Montserrat" w:cs="Montserrat"/>
          <w:color w:val="333333"/>
          <w:sz w:val="21"/>
          <w:szCs w:val="21"/>
          <w:highlight w:val="white"/>
          <w:lang w:val="ru-RU"/>
        </w:rPr>
      </w:pPr>
    </w:p>
    <w:p w:rsidR="00CB642A" w:rsidRPr="00F527F5" w:rsidRDefault="00CB642A">
      <w:pPr>
        <w:rPr>
          <w:lang w:val="ru-RU"/>
        </w:rPr>
      </w:pPr>
    </w:p>
    <w:p w:rsidR="00CB642A" w:rsidRPr="00F527F5" w:rsidRDefault="00CB642A">
      <w:pPr>
        <w:rPr>
          <w:lang w:val="ru-RU"/>
        </w:rPr>
      </w:pPr>
    </w:p>
    <w:p w:rsidR="00CB642A" w:rsidRPr="00F527F5" w:rsidRDefault="00CB642A">
      <w:pPr>
        <w:rPr>
          <w:lang w:val="ru-RU"/>
        </w:rPr>
      </w:pPr>
    </w:p>
    <w:p w:rsidR="00CB642A" w:rsidRPr="00F527F5" w:rsidRDefault="00CB642A">
      <w:pPr>
        <w:rPr>
          <w:lang w:val="ru-RU"/>
        </w:rPr>
      </w:pPr>
    </w:p>
    <w:sectPr w:rsidR="00CB642A" w:rsidRPr="00F527F5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35B" w:rsidRDefault="0087433C">
      <w:pPr>
        <w:spacing w:before="0" w:after="0" w:line="240" w:lineRule="auto"/>
      </w:pPr>
      <w:r>
        <w:separator/>
      </w:r>
    </w:p>
  </w:endnote>
  <w:endnote w:type="continuationSeparator" w:id="0">
    <w:p w:rsidR="00F1035B" w:rsidRDefault="008743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ontserrat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42A" w:rsidRDefault="00CB642A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CB642A" w:rsidRDefault="00CB642A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42A" w:rsidRDefault="00CB642A">
    <w:pPr>
      <w:spacing w:before="0"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35B" w:rsidRDefault="0087433C">
      <w:pPr>
        <w:spacing w:before="0" w:after="0" w:line="240" w:lineRule="auto"/>
      </w:pPr>
      <w:r>
        <w:separator/>
      </w:r>
    </w:p>
  </w:footnote>
  <w:footnote w:type="continuationSeparator" w:id="0">
    <w:p w:rsidR="00F1035B" w:rsidRDefault="008743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42A" w:rsidRDefault="00CB642A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42A" w:rsidRDefault="0087433C">
    <w:pPr>
      <w:pStyle w:val="a4"/>
    </w:pPr>
    <w:bookmarkStart w:id="54" w:name="_3whwml4" w:colFirst="0" w:colLast="0"/>
    <w:bookmarkEnd w:id="54"/>
    <w:r>
      <w:rPr>
        <w:noProof/>
        <w:lang w:val="ru-RU"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B642A" w:rsidRDefault="00CB642A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:rsidR="00CB642A" w:rsidRDefault="00CB642A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  <w:p w:rsidR="00CB642A" w:rsidRDefault="001D4DC7">
    <w:pPr>
      <w:pStyle w:val="a4"/>
    </w:pPr>
    <w:bookmarkStart w:id="55" w:name="_2bn6wsx" w:colFirst="0" w:colLast="0"/>
    <w:bookmarkEnd w:id="55"/>
    <w:r>
      <w:rPr>
        <w:color w:val="auto"/>
      </w:rPr>
      <w:t>Python</w:t>
    </w:r>
    <w:r>
      <w:rPr>
        <w:color w:val="auto"/>
        <w:lang w:val="ru-RU"/>
      </w:rPr>
      <w:t xml:space="preserve"> от А до 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B20F9"/>
    <w:multiLevelType w:val="multilevel"/>
    <w:tmpl w:val="54CED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785044"/>
    <w:multiLevelType w:val="multilevel"/>
    <w:tmpl w:val="0DF83F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B301856"/>
    <w:multiLevelType w:val="multilevel"/>
    <w:tmpl w:val="92449F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3B70AB4"/>
    <w:multiLevelType w:val="multilevel"/>
    <w:tmpl w:val="9E98A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33A1EFA"/>
    <w:multiLevelType w:val="multilevel"/>
    <w:tmpl w:val="3D0C5B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9D14ECF"/>
    <w:multiLevelType w:val="multilevel"/>
    <w:tmpl w:val="58A2C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40C518E"/>
    <w:multiLevelType w:val="multilevel"/>
    <w:tmpl w:val="D2B86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A1547A8"/>
    <w:multiLevelType w:val="multilevel"/>
    <w:tmpl w:val="7FD229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2A"/>
    <w:rsid w:val="001D4DC7"/>
    <w:rsid w:val="006E649B"/>
    <w:rsid w:val="0087433C"/>
    <w:rsid w:val="00AA2256"/>
    <w:rsid w:val="00CB642A"/>
    <w:rsid w:val="00F1035B"/>
    <w:rsid w:val="00F5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0170187F-C5B7-4726-846B-16C51380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7">
    <w:name w:val="header"/>
    <w:basedOn w:val="a"/>
    <w:link w:val="afff8"/>
    <w:uiPriority w:val="99"/>
    <w:unhideWhenUsed/>
    <w:rsid w:val="00F527F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8">
    <w:name w:val="Верхний колонтитул Знак"/>
    <w:basedOn w:val="a0"/>
    <w:link w:val="afff7"/>
    <w:uiPriority w:val="99"/>
    <w:rsid w:val="00F527F5"/>
  </w:style>
  <w:style w:type="paragraph" w:styleId="afff9">
    <w:name w:val="footer"/>
    <w:basedOn w:val="a"/>
    <w:link w:val="afffa"/>
    <w:uiPriority w:val="99"/>
    <w:unhideWhenUsed/>
    <w:rsid w:val="00F527F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a">
    <w:name w:val="Нижний колонтитул Знак"/>
    <w:basedOn w:val="a0"/>
    <w:link w:val="afff9"/>
    <w:uiPriority w:val="99"/>
    <w:rsid w:val="00F527F5"/>
  </w:style>
  <w:style w:type="paragraph" w:styleId="10">
    <w:name w:val="toc 1"/>
    <w:basedOn w:val="a"/>
    <w:next w:val="a"/>
    <w:autoRedefine/>
    <w:uiPriority w:val="39"/>
    <w:unhideWhenUsed/>
    <w:rsid w:val="00AA225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A2256"/>
    <w:pPr>
      <w:spacing w:after="100"/>
      <w:ind w:left="200"/>
    </w:pPr>
  </w:style>
  <w:style w:type="character" w:styleId="afffb">
    <w:name w:val="Hyperlink"/>
    <w:basedOn w:val="a0"/>
    <w:uiPriority w:val="99"/>
    <w:unhideWhenUsed/>
    <w:rsid w:val="00AA22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brains.ru/go/02ms72" TargetMode="External"/><Relationship Id="rId13" Type="http://schemas.openxmlformats.org/officeDocument/2006/relationships/hyperlink" Target="https://python-scripts.com/decorators" TargetMode="External"/><Relationship Id="rId18" Type="http://schemas.openxmlformats.org/officeDocument/2006/relationships/hyperlink" Target="http://pythonworld.ru/samouchitel-python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pythonworld.ru/osnovy/peregruzka-operatorov.html" TargetMode="External"/><Relationship Id="rId12" Type="http://schemas.openxmlformats.org/officeDocument/2006/relationships/hyperlink" Target="http://magicofpython.blogspot.com/2015/12/python_17.html" TargetMode="External"/><Relationship Id="rId17" Type="http://schemas.openxmlformats.org/officeDocument/2006/relationships/hyperlink" Target="https://habrahabr.ru/post/150302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ython-scripts.com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honworld.ru/osnovy/peregruzka-operatorov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ythonworld.ru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pythonworld.ru/osnovy/peregruzka-operatorov.html" TargetMode="External"/><Relationship Id="rId19" Type="http://schemas.openxmlformats.org/officeDocument/2006/relationships/hyperlink" Target="http://www.proklondike.com/books/python/lutz_python_201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lnurgi1.ru/docs/python/modules/traceback.html" TargetMode="External"/><Relationship Id="rId14" Type="http://schemas.openxmlformats.org/officeDocument/2006/relationships/hyperlink" Target="https://habr.com/ru/post/72757/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5230</Words>
  <Characters>29817</Characters>
  <Application>Microsoft Office Word</Application>
  <DocSecurity>0</DocSecurity>
  <Lines>248</Lines>
  <Paragraphs>69</Paragraphs>
  <ScaleCrop>false</ScaleCrop>
  <Company/>
  <LinksUpToDate>false</LinksUpToDate>
  <CharactersWithSpaces>34978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6</cp:revision>
  <dcterms:created xsi:type="dcterms:W3CDTF">2020-11-05T06:51:00Z</dcterms:created>
  <dcterms:modified xsi:type="dcterms:W3CDTF">2022-11-01T09:33:00Z</dcterms:modified>
</cp:coreProperties>
</file>