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BCE" w:rsidRPr="00301167" w:rsidRDefault="00301167">
      <w:pPr>
        <w:pStyle w:val="a3"/>
        <w:rPr>
          <w:lang w:val="ru-RU"/>
        </w:rPr>
      </w:pPr>
      <w:bookmarkStart w:id="0" w:name="_gjdgxs" w:colFirst="0" w:colLast="0"/>
      <w:bookmarkEnd w:id="0"/>
      <w:r w:rsidRPr="00301167">
        <w:rPr>
          <w:lang w:val="ru-RU"/>
        </w:rPr>
        <w:t>Урок 5. Работа с файлами</w:t>
      </w:r>
    </w:p>
    <w:p w:rsidR="00C93BCE" w:rsidRPr="00301167" w:rsidRDefault="00301167">
      <w:pPr>
        <w:pStyle w:val="a4"/>
        <w:spacing w:before="200" w:after="200"/>
        <w:jc w:val="both"/>
        <w:rPr>
          <w:color w:val="000000"/>
          <w:lang w:val="ru-RU"/>
        </w:rPr>
      </w:pPr>
      <w:bookmarkStart w:id="1" w:name="_30j0zll" w:colFirst="0" w:colLast="0"/>
      <w:bookmarkEnd w:id="1"/>
      <w:r w:rsidRPr="00301167">
        <w:rPr>
          <w:color w:val="000000"/>
          <w:lang w:val="ru-RU"/>
        </w:rPr>
        <w:t>В текущем уроке рассматриваются аспекты работы с файлами для извлечения данных и записи результатов работы программы. Рассматриваются механизмы чтения и записи данных, режимы работы с файлами. Рассматривается такое важное понятие, как менеджер контекста, о</w:t>
      </w:r>
      <w:r w:rsidRPr="00301167">
        <w:rPr>
          <w:color w:val="000000"/>
          <w:lang w:val="ru-RU"/>
        </w:rPr>
        <w:t>писываются частые ошибки при работе с файлами. Приведены особенности определения позиции указателя в файле, возможные параметры файловых объектов, особенности реализации печати в файл.</w:t>
      </w:r>
    </w:p>
    <w:p w:rsidR="00C93BCE" w:rsidRPr="00301167" w:rsidRDefault="00C93BCE">
      <w:pPr>
        <w:rPr>
          <w:lang w:val="ru-RU"/>
        </w:rPr>
      </w:pPr>
    </w:p>
    <w:p w:rsidR="00C93BCE" w:rsidRPr="00301167" w:rsidRDefault="00C93BCE">
      <w:pPr>
        <w:pStyle w:val="2"/>
        <w:rPr>
          <w:lang w:val="ru-RU"/>
        </w:rPr>
      </w:pPr>
      <w:bookmarkStart w:id="2" w:name="_1fob9te" w:colFirst="0" w:colLast="0"/>
      <w:bookmarkEnd w:id="2"/>
    </w:p>
    <w:p w:rsidR="00C93BCE" w:rsidRPr="00301167" w:rsidRDefault="00C93BCE">
      <w:pPr>
        <w:pStyle w:val="2"/>
        <w:rPr>
          <w:lang w:val="ru-RU"/>
        </w:rPr>
      </w:pPr>
      <w:bookmarkStart w:id="3" w:name="_my2g18adz6of" w:colFirst="0" w:colLast="0"/>
      <w:bookmarkEnd w:id="3"/>
    </w:p>
    <w:p w:rsidR="00C93BCE" w:rsidRPr="00301167" w:rsidRDefault="00C93BCE">
      <w:pPr>
        <w:pStyle w:val="2"/>
        <w:rPr>
          <w:lang w:val="ru-RU"/>
        </w:rPr>
      </w:pPr>
      <w:bookmarkStart w:id="4" w:name="_ozidnmndgh7" w:colFirst="0" w:colLast="0"/>
      <w:bookmarkEnd w:id="4"/>
    </w:p>
    <w:p w:rsidR="00C93BCE" w:rsidRPr="00301167" w:rsidRDefault="00C93BCE">
      <w:pPr>
        <w:pStyle w:val="2"/>
        <w:rPr>
          <w:lang w:val="ru-RU"/>
        </w:rPr>
      </w:pPr>
      <w:bookmarkStart w:id="5" w:name="_dqyybjb5sh9i" w:colFirst="0" w:colLast="0"/>
      <w:bookmarkEnd w:id="5"/>
    </w:p>
    <w:p w:rsidR="00C93BCE" w:rsidRPr="00301167" w:rsidRDefault="00C93BCE">
      <w:pPr>
        <w:pStyle w:val="2"/>
        <w:rPr>
          <w:lang w:val="ru-RU"/>
        </w:rPr>
      </w:pPr>
      <w:bookmarkStart w:id="6" w:name="_rwzsx6e1iim4" w:colFirst="0" w:colLast="0"/>
      <w:bookmarkEnd w:id="6"/>
    </w:p>
    <w:p w:rsidR="00C93BCE" w:rsidRPr="00301167" w:rsidRDefault="00C93BCE">
      <w:pPr>
        <w:rPr>
          <w:lang w:val="ru-RU"/>
        </w:rPr>
      </w:pPr>
    </w:p>
    <w:p w:rsidR="00C93BCE" w:rsidRPr="00301167" w:rsidRDefault="00C93BCE">
      <w:pPr>
        <w:rPr>
          <w:lang w:val="ru-RU"/>
        </w:rPr>
      </w:pPr>
    </w:p>
    <w:p w:rsidR="00C93BCE" w:rsidRPr="00301167" w:rsidRDefault="00C93BCE">
      <w:pPr>
        <w:pStyle w:val="2"/>
        <w:rPr>
          <w:lang w:val="ru-RU"/>
        </w:rPr>
      </w:pPr>
      <w:bookmarkStart w:id="7" w:name="_oprukfish51s" w:colFirst="0" w:colLast="0"/>
      <w:bookmarkEnd w:id="7"/>
    </w:p>
    <w:p w:rsidR="00C93BCE" w:rsidRPr="00301167" w:rsidRDefault="00C93BCE">
      <w:pPr>
        <w:pStyle w:val="2"/>
        <w:rPr>
          <w:lang w:val="ru-RU"/>
        </w:rPr>
      </w:pPr>
      <w:bookmarkStart w:id="8" w:name="_prrb05nu4yt5" w:colFirst="0" w:colLast="0"/>
      <w:bookmarkEnd w:id="8"/>
    </w:p>
    <w:p w:rsidR="00C93BCE" w:rsidRPr="00301167" w:rsidRDefault="00C93BCE">
      <w:pPr>
        <w:rPr>
          <w:lang w:val="ru-RU"/>
        </w:rPr>
      </w:pPr>
    </w:p>
    <w:p w:rsidR="00C93BCE" w:rsidRDefault="00301167">
      <w:pPr>
        <w:pStyle w:val="a4"/>
      </w:pPr>
      <w:bookmarkStart w:id="9" w:name="_60dwz9w0yskv" w:colFirst="0" w:colLast="0"/>
      <w:bookmarkEnd w:id="9"/>
      <w:proofErr w:type="spellStart"/>
      <w:r>
        <w:t>Оглавление</w:t>
      </w:r>
      <w:proofErr w:type="spellEnd"/>
    </w:p>
    <w:sdt>
      <w:sdtPr>
        <w:id w:val="-1137723312"/>
        <w:docPartObj>
          <w:docPartGallery w:val="Table of Contents"/>
          <w:docPartUnique/>
        </w:docPartObj>
      </w:sdtPr>
      <w:sdtEndPr/>
      <w:sdtContent>
        <w:p w:rsidR="00C93BCE" w:rsidRDefault="00301167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3dy6vkm">
            <w:r>
              <w:rPr>
                <w:color w:val="1155CC"/>
                <w:u w:val="single"/>
              </w:rPr>
              <w:t>Р</w:t>
            </w:r>
            <w:r>
              <w:rPr>
                <w:color w:val="1155CC"/>
                <w:u w:val="single"/>
              </w:rPr>
              <w:t>абота с файлами. Открытие, закрытие, чтение и запись</w:t>
            </w:r>
          </w:hyperlink>
        </w:p>
        <w:p w:rsidR="00C93BCE" w:rsidRDefault="003011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kalb76me3cwd">
            <w:r>
              <w:rPr>
                <w:color w:val="1155CC"/>
                <w:u w:val="single"/>
              </w:rPr>
              <w:t>Чтение данных из файла</w:t>
            </w:r>
          </w:hyperlink>
        </w:p>
        <w:p w:rsidR="00C93BCE" w:rsidRDefault="00301167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35nkun2">
            <w:r>
              <w:rPr>
                <w:color w:val="1155CC"/>
                <w:u w:val="single"/>
              </w:rPr>
              <w:t>Метод read()</w:t>
            </w:r>
          </w:hyperlink>
        </w:p>
        <w:p w:rsidR="00C93BCE" w:rsidRDefault="00301167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u23jujviwmp9">
            <w:r>
              <w:rPr>
                <w:color w:val="1155CC"/>
                <w:u w:val="single"/>
              </w:rPr>
              <w:t>Метод readline()</w:t>
            </w:r>
          </w:hyperlink>
        </w:p>
        <w:p w:rsidR="00C93BCE" w:rsidRDefault="00301167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gg78oeu7csui">
            <w:r>
              <w:rPr>
                <w:color w:val="1155CC"/>
                <w:u w:val="single"/>
              </w:rPr>
              <w:t>Метод readl</w:t>
            </w:r>
            <w:r>
              <w:rPr>
                <w:color w:val="1155CC"/>
                <w:u w:val="single"/>
              </w:rPr>
              <w:t>ines()</w:t>
            </w:r>
          </w:hyperlink>
        </w:p>
        <w:p w:rsidR="00C93BCE" w:rsidRDefault="00301167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6t02jy4ygfgi">
            <w:r>
              <w:rPr>
                <w:color w:val="1155CC"/>
                <w:u w:val="single"/>
              </w:rPr>
              <w:t>Чтение файла по частям</w:t>
            </w:r>
          </w:hyperlink>
        </w:p>
        <w:p w:rsidR="00C93BCE" w:rsidRDefault="00301167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p5c14ws3ob9l">
            <w:r>
              <w:rPr>
                <w:color w:val="1155CC"/>
                <w:u w:val="single"/>
              </w:rPr>
              <w:t>Для этого можно использовать построчное извлечение информации из файла с помощью цикла.</w:t>
            </w:r>
          </w:hyperlink>
        </w:p>
        <w:p w:rsidR="00C93BCE" w:rsidRDefault="00301167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ix2n2axmyqnt">
            <w:r>
              <w:rPr>
                <w:color w:val="1155CC"/>
                <w:u w:val="single"/>
              </w:rPr>
              <w:t>Чтение бинарных (двоичных) фай</w:t>
            </w:r>
            <w:r>
              <w:rPr>
                <w:color w:val="1155CC"/>
                <w:u w:val="single"/>
              </w:rPr>
              <w:t>лов</w:t>
            </w:r>
          </w:hyperlink>
        </w:p>
        <w:p w:rsidR="00C93BCE" w:rsidRDefault="003011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68otpeuqfsn">
            <w:r>
              <w:rPr>
                <w:color w:val="1155CC"/>
                <w:u w:val="single"/>
              </w:rPr>
              <w:t>Запись данных в файл</w:t>
            </w:r>
          </w:hyperlink>
        </w:p>
        <w:p w:rsidR="00C93BCE" w:rsidRDefault="00301167">
          <w:pPr>
            <w:spacing w:line="240" w:lineRule="auto"/>
            <w:rPr>
              <w:color w:val="1155CC"/>
              <w:u w:val="single"/>
            </w:rPr>
          </w:pPr>
          <w:del w:id="10" w:author="Maria Andreeva" w:date="2020-08-07T08:29:00Z">
            <w:r>
              <w:fldChar w:fldCharType="begin"/>
            </w:r>
            <w:r>
              <w:delInstrText>HYPERLINK \l "_dwrgp7k82eos"</w:delInstrText>
            </w:r>
            <w:r>
              <w:fldChar w:fldCharType="separate"/>
            </w:r>
            <w:r>
              <w:rPr>
                <w:color w:val="1155CC"/>
                <w:u w:val="single"/>
              </w:rPr>
              <w:delText>Менеджеры контекста</w:delText>
            </w:r>
            <w:r>
              <w:fldChar w:fldCharType="end"/>
            </w:r>
          </w:del>
          <w:ins w:id="11" w:author="Maria Andreeva" w:date="2020-08-07T08:29:00Z">
            <w:r>
              <w:fldChar w:fldCharType="begin"/>
            </w:r>
            <w:r>
              <w:instrText>HYPERLINK \l "_kfwlv2kgtrdv"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Менеджеры контекста</w:t>
            </w:r>
            <w:r>
              <w:fldChar w:fldCharType="end"/>
            </w:r>
          </w:ins>
        </w:p>
        <w:p w:rsidR="00C93BCE" w:rsidRDefault="00301167">
          <w:pPr>
            <w:spacing w:line="240" w:lineRule="auto"/>
            <w:rPr>
              <w:color w:val="1155CC"/>
              <w:u w:val="single"/>
            </w:rPr>
          </w:pPr>
          <w:hyperlink w:anchor="_pnhouig2leh1">
            <w:r>
              <w:rPr>
                <w:color w:val="1155CC"/>
                <w:u w:val="single"/>
              </w:rPr>
              <w:t>Выявление ошибок при работе с файлами</w:t>
            </w:r>
          </w:hyperlink>
        </w:p>
        <w:p w:rsidR="00C93BCE" w:rsidRDefault="00301167">
          <w:pPr>
            <w:spacing w:line="240" w:lineRule="auto"/>
            <w:rPr>
              <w:color w:val="1155CC"/>
              <w:u w:val="single"/>
            </w:rPr>
          </w:pPr>
          <w:hyperlink w:anchor="_7fwizp6125vr">
            <w:r>
              <w:rPr>
                <w:color w:val="1155CC"/>
                <w:u w:val="single"/>
              </w:rPr>
              <w:t>Режимы доступа к файлу</w:t>
            </w:r>
          </w:hyperlink>
        </w:p>
        <w:p w:rsidR="00C93BCE" w:rsidRDefault="003011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eyy4vnuev0f">
            <w:r>
              <w:rPr>
                <w:color w:val="1155CC"/>
                <w:u w:val="single"/>
              </w:rPr>
              <w:t>Режим x</w:t>
            </w:r>
          </w:hyperlink>
        </w:p>
        <w:p w:rsidR="00C93BCE" w:rsidRDefault="003011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9l4ocmg3t5e">
            <w:r>
              <w:rPr>
                <w:color w:val="1155CC"/>
                <w:u w:val="single"/>
              </w:rPr>
              <w:t>Режим a</w:t>
            </w:r>
          </w:hyperlink>
        </w:p>
        <w:p w:rsidR="00C93BCE" w:rsidRDefault="003011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dknkyfjg5tw">
            <w:r>
              <w:rPr>
                <w:color w:val="1155CC"/>
                <w:u w:val="single"/>
              </w:rPr>
              <w:t>Режим b</w:t>
            </w:r>
          </w:hyperlink>
        </w:p>
        <w:p w:rsidR="00C93BCE" w:rsidRDefault="003011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9vcg3m7xdnb">
            <w:r>
              <w:rPr>
                <w:color w:val="1155CC"/>
                <w:u w:val="single"/>
              </w:rPr>
              <w:t>Режим +</w:t>
            </w:r>
          </w:hyperlink>
        </w:p>
        <w:p w:rsidR="00C93BCE" w:rsidRDefault="00301167">
          <w:pPr>
            <w:spacing w:line="240" w:lineRule="auto"/>
            <w:rPr>
              <w:color w:val="1155CC"/>
              <w:u w:val="single"/>
            </w:rPr>
          </w:pPr>
          <w:hyperlink w:anchor="_le2vc3o2cml3">
            <w:r>
              <w:rPr>
                <w:color w:val="1155CC"/>
                <w:u w:val="single"/>
              </w:rPr>
              <w:t>Параметры файлового объекта</w:t>
            </w:r>
          </w:hyperlink>
        </w:p>
        <w:p w:rsidR="00C93BCE" w:rsidRDefault="00301167">
          <w:pPr>
            <w:spacing w:line="240" w:lineRule="auto"/>
            <w:rPr>
              <w:color w:val="1155CC"/>
              <w:u w:val="single"/>
            </w:rPr>
          </w:pPr>
          <w:hyperlink w:anchor="_qcrbjvuzajea">
            <w:r>
              <w:rPr>
                <w:color w:val="1155CC"/>
                <w:u w:val="single"/>
              </w:rPr>
              <w:t>Определение позиции указателя в файле</w:t>
            </w:r>
          </w:hyperlink>
        </w:p>
        <w:p w:rsidR="00C93BCE" w:rsidRDefault="00301167">
          <w:pPr>
            <w:spacing w:line="240" w:lineRule="auto"/>
            <w:rPr>
              <w:color w:val="1155CC"/>
              <w:u w:val="single"/>
            </w:rPr>
          </w:pPr>
          <w:hyperlink w:anchor="_x3d7qjsggjp">
            <w:r>
              <w:rPr>
                <w:color w:val="1155CC"/>
                <w:u w:val="single"/>
              </w:rPr>
              <w:t>Print в файл</w:t>
            </w:r>
          </w:hyperlink>
        </w:p>
        <w:p w:rsidR="00C93BCE" w:rsidRDefault="00301167">
          <w:pPr>
            <w:spacing w:line="240" w:lineRule="auto"/>
            <w:rPr>
              <w:color w:val="1155CC"/>
              <w:u w:val="single"/>
            </w:rPr>
          </w:pPr>
          <w:hyperlink w:anchor="_9ho140ohycvw">
            <w:r>
              <w:rPr>
                <w:color w:val="1155CC"/>
                <w:u w:val="single"/>
              </w:rPr>
              <w:t>Модуль os</w:t>
            </w:r>
          </w:hyperlink>
        </w:p>
        <w:p w:rsidR="00C93BCE" w:rsidRDefault="003011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cqf0tibqfsg4">
            <w:r>
              <w:rPr>
                <w:color w:val="1155CC"/>
                <w:u w:val="single"/>
              </w:rPr>
              <w:t>os.remove()</w:t>
            </w:r>
          </w:hyperlink>
        </w:p>
        <w:p w:rsidR="00C93BCE" w:rsidRDefault="003011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tmz483ps0loj">
            <w:r>
              <w:rPr>
                <w:color w:val="1155CC"/>
                <w:u w:val="single"/>
              </w:rPr>
              <w:t>os.rename()</w:t>
            </w:r>
          </w:hyperlink>
        </w:p>
        <w:p w:rsidR="00C93BCE" w:rsidRDefault="003011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bjaswrkotfs">
            <w:r>
              <w:rPr>
                <w:color w:val="1155CC"/>
                <w:u w:val="single"/>
              </w:rPr>
              <w:t>os.listdir()</w:t>
            </w:r>
          </w:hyperlink>
        </w:p>
        <w:p w:rsidR="00C93BCE" w:rsidRDefault="003011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2wadeypms01">
            <w:r>
              <w:rPr>
                <w:color w:val="1155CC"/>
                <w:u w:val="single"/>
              </w:rPr>
              <w:t>os.path</w:t>
            </w:r>
          </w:hyperlink>
        </w:p>
        <w:p w:rsidR="00C93BCE" w:rsidRDefault="00301167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dd9q6lwtlaqx">
            <w:r>
              <w:rPr>
                <w:color w:val="1155CC"/>
                <w:u w:val="single"/>
              </w:rPr>
              <w:t>os.path.basename()</w:t>
            </w:r>
          </w:hyperlink>
        </w:p>
        <w:p w:rsidR="00C93BCE" w:rsidRDefault="00301167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mkb4cewedfq8">
            <w:r>
              <w:rPr>
                <w:color w:val="1155CC"/>
                <w:u w:val="single"/>
              </w:rPr>
              <w:t>os.path.dirname()</w:t>
            </w:r>
          </w:hyperlink>
        </w:p>
        <w:p w:rsidR="00C93BCE" w:rsidRDefault="00301167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opxlu46b52f1">
            <w:r>
              <w:rPr>
                <w:color w:val="1155CC"/>
                <w:u w:val="single"/>
              </w:rPr>
              <w:t>os.path.exists()</w:t>
            </w:r>
          </w:hyperlink>
        </w:p>
        <w:p w:rsidR="00C93BCE" w:rsidRDefault="00301167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4zeo2bh7umx1">
            <w:r>
              <w:rPr>
                <w:color w:val="1155CC"/>
                <w:u w:val="single"/>
              </w:rPr>
              <w:t>os.path.isdir(), os.path.isfile()</w:t>
            </w:r>
          </w:hyperlink>
        </w:p>
        <w:p w:rsidR="00C93BCE" w:rsidRDefault="00301167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3h75xo85mvhy">
            <w:r>
              <w:rPr>
                <w:color w:val="1155CC"/>
                <w:u w:val="single"/>
              </w:rPr>
              <w:t>os.path.joi</w:t>
            </w:r>
            <w:r>
              <w:rPr>
                <w:color w:val="1155CC"/>
                <w:u w:val="single"/>
              </w:rPr>
              <w:t>n()</w:t>
            </w:r>
          </w:hyperlink>
        </w:p>
        <w:p w:rsidR="00C93BCE" w:rsidRDefault="00301167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uuh2t7pvzzwg">
            <w:r>
              <w:rPr>
                <w:color w:val="1155CC"/>
                <w:u w:val="single"/>
              </w:rPr>
              <w:t>os.path.split()</w:t>
            </w:r>
          </w:hyperlink>
        </w:p>
        <w:p w:rsidR="00C93BCE" w:rsidRDefault="00301167">
          <w:pPr>
            <w:spacing w:line="240" w:lineRule="auto"/>
            <w:rPr>
              <w:color w:val="1155CC"/>
              <w:u w:val="single"/>
            </w:rPr>
          </w:pPr>
          <w:hyperlink w:anchor="_wpa17pa0wu3a">
            <w:r>
              <w:rPr>
                <w:color w:val="1155CC"/>
                <w:u w:val="single"/>
              </w:rPr>
              <w:t>Модуль json</w:t>
            </w:r>
          </w:hyperlink>
        </w:p>
        <w:p w:rsidR="00C93BCE" w:rsidRDefault="003011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v4xpjmmiv2k0">
            <w:r>
              <w:rPr>
                <w:color w:val="1155CC"/>
                <w:u w:val="single"/>
              </w:rPr>
              <w:t>JSON и Python</w:t>
            </w:r>
          </w:hyperlink>
        </w:p>
        <w:p w:rsidR="00C93BCE" w:rsidRDefault="003011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x8f62spiotux">
            <w:r>
              <w:rPr>
                <w:color w:val="1155CC"/>
                <w:u w:val="single"/>
              </w:rPr>
              <w:t>Сериализация</w:t>
            </w:r>
          </w:hyperlink>
        </w:p>
        <w:p w:rsidR="00C93BCE" w:rsidRDefault="003011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jdzj3zs81su4">
            <w:r>
              <w:rPr>
                <w:color w:val="1155CC"/>
                <w:u w:val="single"/>
              </w:rPr>
              <w:t>Десериализация</w:t>
            </w:r>
          </w:hyperlink>
        </w:p>
        <w:p w:rsidR="00C93BCE" w:rsidRDefault="00301167">
          <w:pPr>
            <w:spacing w:line="240" w:lineRule="auto"/>
            <w:rPr>
              <w:color w:val="1155CC"/>
              <w:u w:val="single"/>
            </w:rPr>
          </w:pPr>
          <w:hyperlink w:anchor="_afdsskvjvg28">
            <w:r>
              <w:rPr>
                <w:color w:val="1155CC"/>
                <w:u w:val="single"/>
              </w:rPr>
              <w:t>Модуль shutil</w:t>
            </w:r>
          </w:hyperlink>
        </w:p>
        <w:p w:rsidR="00C93BCE" w:rsidRDefault="00301167">
          <w:pPr>
            <w:spacing w:line="240" w:lineRule="auto"/>
            <w:rPr>
              <w:color w:val="1155CC"/>
              <w:u w:val="single"/>
            </w:rPr>
          </w:pPr>
          <w:hyperlink w:anchor="_engtmhj41uz3">
            <w:r>
              <w:rPr>
                <w:color w:val="1155CC"/>
                <w:u w:val="single"/>
              </w:rPr>
              <w:t>Модуль sys</w:t>
            </w:r>
          </w:hyperlink>
        </w:p>
        <w:p w:rsidR="00C93BCE" w:rsidRDefault="003011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bonbjfyxpmm">
            <w:r>
              <w:rPr>
                <w:color w:val="1155CC"/>
                <w:u w:val="single"/>
              </w:rPr>
              <w:t>sys.argv</w:t>
            </w:r>
          </w:hyperlink>
        </w:p>
        <w:p w:rsidR="00C93BCE" w:rsidRDefault="003011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ciyjji1g8vk">
            <w:r>
              <w:rPr>
                <w:color w:val="1155CC"/>
                <w:u w:val="single"/>
              </w:rPr>
              <w:t>sys.executable</w:t>
            </w:r>
          </w:hyperlink>
        </w:p>
        <w:p w:rsidR="00C93BCE" w:rsidRDefault="003011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htcqg9tmorec">
            <w:r>
              <w:rPr>
                <w:color w:val="1155CC"/>
                <w:u w:val="single"/>
              </w:rPr>
              <w:t>sys.exit</w:t>
            </w:r>
          </w:hyperlink>
        </w:p>
        <w:p w:rsidR="00C93BCE" w:rsidRDefault="003011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cpcc5lh27f8">
            <w:r>
              <w:rPr>
                <w:color w:val="1155CC"/>
                <w:u w:val="single"/>
              </w:rPr>
              <w:t>sys.path</w:t>
            </w:r>
          </w:hyperlink>
        </w:p>
        <w:p w:rsidR="00C93BCE" w:rsidRDefault="003011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jtrfzlyyyjuw">
            <w:r>
              <w:rPr>
                <w:color w:val="1155CC"/>
                <w:u w:val="single"/>
              </w:rPr>
              <w:t>sys.platform</w:t>
            </w:r>
          </w:hyperlink>
        </w:p>
        <w:p w:rsidR="00C93BCE" w:rsidRDefault="003011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vbg7m43rymr">
            <w:r>
              <w:rPr>
                <w:color w:val="1155CC"/>
                <w:u w:val="single"/>
              </w:rPr>
              <w:t>sys.stdin / stdout / stderr</w:t>
            </w:r>
          </w:hyperlink>
        </w:p>
        <w:p w:rsidR="00C93BCE" w:rsidRDefault="00301167">
          <w:pPr>
            <w:spacing w:line="240" w:lineRule="auto"/>
            <w:rPr>
              <w:color w:val="1155CC"/>
              <w:u w:val="single"/>
            </w:rPr>
          </w:pPr>
          <w:hyperlink w:anchor="_ku4krfsbh51u">
            <w:r>
              <w:rPr>
                <w:color w:val="1155CC"/>
                <w:u w:val="single"/>
              </w:rPr>
              <w:t>Практическое задание</w:t>
            </w:r>
          </w:hyperlink>
        </w:p>
        <w:p w:rsidR="00C93BCE" w:rsidRDefault="00301167">
          <w:pPr>
            <w:spacing w:line="240" w:lineRule="auto"/>
            <w:rPr>
              <w:color w:val="1155CC"/>
              <w:u w:val="single"/>
            </w:rPr>
          </w:pPr>
          <w:hyperlink w:anchor="_vqapgkhnyfqp">
            <w:r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C93BCE" w:rsidRDefault="00301167">
          <w:pPr>
            <w:spacing w:after="80" w:line="240" w:lineRule="auto"/>
            <w:rPr>
              <w:color w:val="1155CC"/>
              <w:u w:val="single"/>
            </w:rPr>
          </w:pPr>
          <w:hyperlink w:anchor="_tnflastqfeho">
            <w:r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C93BCE" w:rsidRDefault="00C93BCE">
      <w:pPr>
        <w:pStyle w:val="a4"/>
        <w:spacing w:before="200" w:after="200" w:line="276" w:lineRule="auto"/>
        <w:jc w:val="both"/>
        <w:rPr>
          <w:color w:val="2C2D30"/>
          <w:sz w:val="20"/>
          <w:szCs w:val="20"/>
        </w:rPr>
      </w:pPr>
      <w:bookmarkStart w:id="12" w:name="_9qbckpqww0m" w:colFirst="0" w:colLast="0"/>
      <w:bookmarkEnd w:id="12"/>
    </w:p>
    <w:p w:rsidR="00C93BCE" w:rsidRDefault="00301167">
      <w:pPr>
        <w:pStyle w:val="a4"/>
        <w:spacing w:before="200" w:after="200" w:line="276" w:lineRule="auto"/>
        <w:jc w:val="both"/>
        <w:rPr>
          <w:color w:val="000000"/>
        </w:rPr>
      </w:pPr>
      <w:bookmarkStart w:id="13" w:name="_q2002663580s" w:colFirst="0" w:colLast="0"/>
      <w:bookmarkEnd w:id="13"/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этом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уроке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</w:t>
      </w:r>
      <w:proofErr w:type="spellEnd"/>
      <w:r>
        <w:rPr>
          <w:color w:val="000000"/>
        </w:rPr>
        <w:t>:</w:t>
      </w:r>
    </w:p>
    <w:p w:rsidR="00C93BCE" w:rsidRPr="00301167" w:rsidRDefault="00301167">
      <w:pPr>
        <w:numPr>
          <w:ilvl w:val="0"/>
          <w:numId w:val="3"/>
        </w:numPr>
        <w:spacing w:before="0" w:after="0"/>
        <w:rPr>
          <w:lang w:val="ru-RU"/>
        </w:rPr>
      </w:pPr>
      <w:r w:rsidRPr="00301167">
        <w:rPr>
          <w:lang w:val="ru-RU"/>
        </w:rPr>
        <w:t>Освоит азы работы с файлами: чтение и запись данных.</w:t>
      </w:r>
    </w:p>
    <w:p w:rsidR="00C93BCE" w:rsidRPr="00301167" w:rsidRDefault="00301167">
      <w:pPr>
        <w:numPr>
          <w:ilvl w:val="0"/>
          <w:numId w:val="3"/>
        </w:numPr>
        <w:spacing w:before="0" w:after="0"/>
        <w:rPr>
          <w:lang w:val="ru-RU"/>
        </w:rPr>
      </w:pPr>
      <w:r w:rsidRPr="00301167">
        <w:rPr>
          <w:lang w:val="ru-RU"/>
        </w:rPr>
        <w:t>Познакомится с механизмом «Менеджер контекста».</w:t>
      </w:r>
    </w:p>
    <w:p w:rsidR="00C93BCE" w:rsidRPr="00301167" w:rsidRDefault="00301167">
      <w:pPr>
        <w:numPr>
          <w:ilvl w:val="0"/>
          <w:numId w:val="3"/>
        </w:numPr>
        <w:spacing w:before="0" w:after="0"/>
        <w:rPr>
          <w:lang w:val="ru-RU"/>
        </w:rPr>
      </w:pPr>
      <w:r w:rsidRPr="00301167">
        <w:rPr>
          <w:lang w:val="ru-RU"/>
        </w:rPr>
        <w:t>Узнает, как выявлять ошибки при работе с файлами.</w:t>
      </w:r>
    </w:p>
    <w:p w:rsidR="00C93BCE" w:rsidRPr="00301167" w:rsidRDefault="00301167">
      <w:pPr>
        <w:numPr>
          <w:ilvl w:val="0"/>
          <w:numId w:val="3"/>
        </w:numPr>
        <w:spacing w:before="0" w:after="0"/>
        <w:rPr>
          <w:lang w:val="ru-RU"/>
        </w:rPr>
      </w:pPr>
      <w:r w:rsidRPr="00301167">
        <w:rPr>
          <w:lang w:val="ru-RU"/>
        </w:rPr>
        <w:t>Познакомится с режимами доступа к файлам.</w:t>
      </w:r>
    </w:p>
    <w:p w:rsidR="00C93BCE" w:rsidRPr="00301167" w:rsidRDefault="00301167">
      <w:pPr>
        <w:numPr>
          <w:ilvl w:val="0"/>
          <w:numId w:val="3"/>
        </w:numPr>
        <w:spacing w:before="0" w:after="0"/>
        <w:rPr>
          <w:lang w:val="ru-RU"/>
        </w:rPr>
      </w:pPr>
      <w:r w:rsidRPr="00301167">
        <w:rPr>
          <w:lang w:val="ru-RU"/>
        </w:rPr>
        <w:t xml:space="preserve">Узнает, что такое параметры файлового объекта и как определять </w:t>
      </w:r>
      <w:r w:rsidRPr="00301167">
        <w:rPr>
          <w:lang w:val="ru-RU"/>
        </w:rPr>
        <w:t>позиции указателя в файле.</w:t>
      </w:r>
    </w:p>
    <w:p w:rsidR="00C93BCE" w:rsidRPr="00301167" w:rsidRDefault="00301167">
      <w:pPr>
        <w:numPr>
          <w:ilvl w:val="0"/>
          <w:numId w:val="3"/>
        </w:numPr>
        <w:spacing w:before="0" w:after="0"/>
        <w:rPr>
          <w:lang w:val="ru-RU"/>
        </w:rPr>
      </w:pPr>
      <w:r w:rsidRPr="00301167">
        <w:rPr>
          <w:lang w:val="ru-RU"/>
        </w:rPr>
        <w:t xml:space="preserve">Узнает, какие полезные функции для работы с файлами предоставляет модуль </w:t>
      </w:r>
      <w:proofErr w:type="spellStart"/>
      <w:r>
        <w:t>os</w:t>
      </w:r>
      <w:proofErr w:type="spellEnd"/>
      <w:r w:rsidRPr="00301167">
        <w:rPr>
          <w:lang w:val="ru-RU"/>
        </w:rPr>
        <w:t>.</w:t>
      </w:r>
    </w:p>
    <w:p w:rsidR="00C93BCE" w:rsidRPr="00301167" w:rsidRDefault="00301167">
      <w:pPr>
        <w:numPr>
          <w:ilvl w:val="0"/>
          <w:numId w:val="3"/>
        </w:numPr>
        <w:spacing w:before="0" w:after="0"/>
        <w:rPr>
          <w:lang w:val="ru-RU"/>
        </w:rPr>
      </w:pPr>
      <w:r w:rsidRPr="00301167">
        <w:rPr>
          <w:lang w:val="ru-RU"/>
        </w:rPr>
        <w:t xml:space="preserve">Познакомится с основами модулей </w:t>
      </w:r>
      <w:r>
        <w:t>json</w:t>
      </w:r>
      <w:r w:rsidRPr="00301167">
        <w:rPr>
          <w:lang w:val="ru-RU"/>
        </w:rPr>
        <w:t xml:space="preserve">, </w:t>
      </w:r>
      <w:proofErr w:type="spellStart"/>
      <w:r>
        <w:t>shutil</w:t>
      </w:r>
      <w:proofErr w:type="spellEnd"/>
      <w:r w:rsidRPr="00301167">
        <w:rPr>
          <w:lang w:val="ru-RU"/>
        </w:rPr>
        <w:t xml:space="preserve">, </w:t>
      </w:r>
      <w:r>
        <w:t>sys</w:t>
      </w:r>
      <w:r w:rsidRPr="00301167">
        <w:rPr>
          <w:lang w:val="ru-RU"/>
        </w:rPr>
        <w:t>.</w:t>
      </w:r>
    </w:p>
    <w:p w:rsidR="00C93BCE" w:rsidRPr="00301167" w:rsidRDefault="00301167">
      <w:pPr>
        <w:pStyle w:val="1"/>
        <w:jc w:val="both"/>
        <w:rPr>
          <w:lang w:val="ru-RU"/>
        </w:rPr>
      </w:pPr>
      <w:bookmarkStart w:id="14" w:name="_3dy6vkm" w:colFirst="0" w:colLast="0"/>
      <w:bookmarkEnd w:id="14"/>
      <w:r w:rsidRPr="00301167">
        <w:rPr>
          <w:lang w:val="ru-RU"/>
        </w:rPr>
        <w:t>Работа с файлами. Открытие, закрытие, чтение и запись</w:t>
      </w: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>Пришло время познакомиться со встроенными механ</w:t>
      </w:r>
      <w:r w:rsidRPr="00301167">
        <w:rPr>
          <w:lang w:val="ru-RU"/>
        </w:rPr>
        <w:t xml:space="preserve">измами работы с файлами, поскольку в процессе работы </w:t>
      </w:r>
      <w:r>
        <w:t>Python</w:t>
      </w:r>
      <w:r w:rsidRPr="00301167">
        <w:rPr>
          <w:lang w:val="ru-RU"/>
        </w:rPr>
        <w:t>-программа может извлекать необходимую информацию из файла или наоборот, записывать в него результат обработки информации.</w:t>
      </w:r>
    </w:p>
    <w:p w:rsidR="00C93BCE" w:rsidRDefault="00301167">
      <w:pPr>
        <w:jc w:val="both"/>
      </w:pPr>
      <w:r w:rsidRPr="00301167">
        <w:rPr>
          <w:lang w:val="ru-RU"/>
        </w:rPr>
        <w:t>Перед началом работы с файлом необходимо выполнить процедуру его открытия.</w:t>
      </w:r>
      <w:r w:rsidRPr="00301167">
        <w:rPr>
          <w:lang w:val="ru-RU"/>
        </w:rP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применяется</w:t>
      </w:r>
      <w:proofErr w:type="spellEnd"/>
      <w:r>
        <w:t xml:space="preserve"> </w:t>
      </w:r>
      <w:proofErr w:type="spellStart"/>
      <w:r>
        <w:t>встроенная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</w:t>
      </w:r>
      <w:proofErr w:type="gramStart"/>
      <w:r>
        <w:rPr>
          <w:b/>
        </w:rPr>
        <w:t>open(</w:t>
      </w:r>
      <w:proofErr w:type="gramEnd"/>
      <w:r>
        <w:rPr>
          <w:b/>
        </w:rPr>
        <w:t>)</w:t>
      </w:r>
      <w:r>
        <w:t>.</w:t>
      </w:r>
    </w:p>
    <w:tbl>
      <w:tblPr>
        <w:tblStyle w:val="a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f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open(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"my_file.txt"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'r'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Пока нам важны только два параметра функции </w:t>
      </w:r>
      <w:proofErr w:type="gramStart"/>
      <w:r>
        <w:t>open</w:t>
      </w:r>
      <w:r w:rsidRPr="00301167">
        <w:rPr>
          <w:lang w:val="ru-RU"/>
        </w:rPr>
        <w:t>(</w:t>
      </w:r>
      <w:proofErr w:type="gramEnd"/>
      <w:r w:rsidRPr="00301167">
        <w:rPr>
          <w:lang w:val="ru-RU"/>
        </w:rPr>
        <w:t>) — имя файла или путь до него, режим открытия файла. В данном примере мы открываем файл на чтение.</w:t>
      </w:r>
    </w:p>
    <w:p w:rsidR="00C93BCE" w:rsidRPr="00301167" w:rsidRDefault="00301167">
      <w:pPr>
        <w:pStyle w:val="2"/>
        <w:rPr>
          <w:lang w:val="ru-RU"/>
        </w:rPr>
      </w:pPr>
      <w:bookmarkStart w:id="15" w:name="_kalb76me3cwd" w:colFirst="0" w:colLast="0"/>
      <w:bookmarkEnd w:id="15"/>
      <w:r w:rsidRPr="00301167">
        <w:rPr>
          <w:lang w:val="ru-RU"/>
        </w:rPr>
        <w:lastRenderedPageBreak/>
        <w:t>Чтение данных из файла</w:t>
      </w:r>
    </w:p>
    <w:p w:rsidR="00C93BCE" w:rsidRPr="00301167" w:rsidRDefault="00301167">
      <w:pPr>
        <w:rPr>
          <w:lang w:val="ru-RU"/>
        </w:rPr>
      </w:pPr>
      <w:r w:rsidRPr="00301167">
        <w:rPr>
          <w:lang w:val="ru-RU"/>
        </w:rPr>
        <w:t xml:space="preserve">Если мы хотим прочитать информацию из файла, необходимо, как написано выше, открыть </w:t>
      </w:r>
      <w:r w:rsidRPr="00301167">
        <w:rPr>
          <w:lang w:val="ru-RU"/>
        </w:rPr>
        <w:t>файл на чтение.</w:t>
      </w:r>
    </w:p>
    <w:p w:rsidR="00C93BCE" w:rsidRDefault="00301167">
      <w:pPr>
        <w:jc w:val="both"/>
      </w:pPr>
      <w:proofErr w:type="spellStart"/>
      <w:r>
        <w:t>Примеры</w:t>
      </w:r>
      <w:proofErr w:type="spellEnd"/>
      <w:r>
        <w:t>:</w:t>
      </w:r>
    </w:p>
    <w:tbl>
      <w:tblPr>
        <w:tblStyle w:val="a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"my_file.txt"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open(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r"C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:\Users\User_1\Desktop\proj\text.txt"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"r"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93BCE" w:rsidRDefault="00C93BCE">
      <w:pPr>
        <w:jc w:val="both"/>
      </w:pP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В первом примере выполняется открытие файла </w:t>
      </w:r>
      <w:r>
        <w:rPr>
          <w:b/>
        </w:rPr>
        <w:t>my</w:t>
      </w:r>
      <w:r w:rsidRPr="00301167">
        <w:rPr>
          <w:b/>
          <w:lang w:val="ru-RU"/>
        </w:rPr>
        <w:t>_</w:t>
      </w:r>
      <w:r>
        <w:rPr>
          <w:b/>
        </w:rPr>
        <w:t>file</w:t>
      </w:r>
      <w:r w:rsidRPr="00301167">
        <w:rPr>
          <w:b/>
          <w:lang w:val="ru-RU"/>
        </w:rPr>
        <w:t>.</w:t>
      </w:r>
      <w:r>
        <w:rPr>
          <w:b/>
        </w:rPr>
        <w:t>txt</w:t>
      </w:r>
      <w:r w:rsidRPr="00301167">
        <w:rPr>
          <w:lang w:val="ru-RU"/>
        </w:rPr>
        <w:t xml:space="preserve"> в режиме только чтения, который является режимом по умолчанию </w:t>
      </w:r>
      <w:r>
        <w:t>(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указывать</w:t>
      </w:r>
      <w:proofErr w:type="spellEnd"/>
      <w:r>
        <w:t xml:space="preserve">). </w:t>
      </w:r>
      <w:r w:rsidRPr="00301167">
        <w:rPr>
          <w:lang w:val="ru-RU"/>
        </w:rPr>
        <w:t xml:space="preserve">При этом указано только имя файла с расширением. Полный путь к файлу не указан. Интерпретатор </w:t>
      </w:r>
      <w:r>
        <w:t>Python</w:t>
      </w:r>
      <w:r w:rsidRPr="00301167">
        <w:rPr>
          <w:lang w:val="ru-RU"/>
        </w:rPr>
        <w:t xml:space="preserve"> будет искать данный файл в директории, где расположен файл-модуль, в к</w:t>
      </w:r>
      <w:r w:rsidRPr="00301167">
        <w:rPr>
          <w:lang w:val="ru-RU"/>
        </w:rPr>
        <w:t xml:space="preserve">отором мы выполняем открытие файла </w:t>
      </w:r>
      <w:r>
        <w:rPr>
          <w:b/>
        </w:rPr>
        <w:t>my</w:t>
      </w:r>
      <w:r w:rsidRPr="00301167">
        <w:rPr>
          <w:b/>
          <w:lang w:val="ru-RU"/>
        </w:rPr>
        <w:t>_</w:t>
      </w:r>
      <w:r>
        <w:rPr>
          <w:b/>
        </w:rPr>
        <w:t>file</w:t>
      </w:r>
      <w:r w:rsidRPr="00301167">
        <w:rPr>
          <w:b/>
          <w:lang w:val="ru-RU"/>
        </w:rPr>
        <w:t>.</w:t>
      </w:r>
      <w:r>
        <w:rPr>
          <w:b/>
        </w:rPr>
        <w:t>txt</w:t>
      </w:r>
      <w:r w:rsidRPr="00301167">
        <w:rPr>
          <w:lang w:val="ru-RU"/>
        </w:rPr>
        <w:t xml:space="preserve">. Если файл не будет найден, появится сообщение об ошибке </w:t>
      </w:r>
      <w:proofErr w:type="spellStart"/>
      <w:r>
        <w:rPr>
          <w:b/>
        </w:rPr>
        <w:t>IOError</w:t>
      </w:r>
      <w:proofErr w:type="spellEnd"/>
      <w:r w:rsidRPr="00301167">
        <w:rPr>
          <w:lang w:val="ru-RU"/>
        </w:rPr>
        <w:t>.</w:t>
      </w: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Во втором примере приведен полный путь файла. Стоит обратить внимание на наличие префикса </w:t>
      </w:r>
      <w:r>
        <w:rPr>
          <w:b/>
        </w:rPr>
        <w:t>r</w:t>
      </w:r>
      <w:r w:rsidRPr="00301167">
        <w:rPr>
          <w:lang w:val="ru-RU"/>
        </w:rPr>
        <w:t xml:space="preserve"> в пути. Префикс </w:t>
      </w:r>
      <w:r>
        <w:rPr>
          <w:b/>
        </w:rPr>
        <w:t>r</w:t>
      </w:r>
      <w:r w:rsidRPr="00301167">
        <w:rPr>
          <w:lang w:val="ru-RU"/>
        </w:rPr>
        <w:t xml:space="preserve"> указывает на необходимость обработки строки как исходной, не обращая внимание на наличие специальных символов.</w:t>
      </w:r>
    </w:p>
    <w:p w:rsidR="00C93BCE" w:rsidRDefault="00301167">
      <w:pPr>
        <w:jc w:val="both"/>
      </w:pPr>
      <w:proofErr w:type="spellStart"/>
      <w:r>
        <w:t>Сравним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>:</w:t>
      </w:r>
    </w:p>
    <w:p w:rsidR="00C93BCE" w:rsidRDefault="00301167">
      <w:pPr>
        <w:jc w:val="both"/>
      </w:pPr>
      <w:proofErr w:type="spellStart"/>
      <w:r>
        <w:t>Первый</w:t>
      </w:r>
      <w:proofErr w:type="spellEnd"/>
      <w:r>
        <w:t>:</w:t>
      </w:r>
    </w:p>
    <w:tbl>
      <w:tblPr>
        <w:tblStyle w:val="a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"C:\Users\User_1\Desktop\proj\text.txt"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93BCE" w:rsidRDefault="00C93BCE">
      <w:pPr>
        <w:jc w:val="both"/>
      </w:pPr>
    </w:p>
    <w:p w:rsidR="00C93BCE" w:rsidRDefault="00301167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SyntaxError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unicode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error)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unicodeescape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codec can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 decode bytes in position 2-3: truncated \UXXXXXXXX escape</w:t>
            </w:r>
          </w:p>
        </w:tc>
      </w:tr>
    </w:tbl>
    <w:p w:rsidR="00C93BCE" w:rsidRDefault="00C93BCE">
      <w:pPr>
        <w:jc w:val="both"/>
      </w:pP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С помощью префикса </w:t>
      </w:r>
      <w:r>
        <w:rPr>
          <w:b/>
        </w:rPr>
        <w:t>r</w:t>
      </w:r>
      <w:r w:rsidRPr="00301167">
        <w:rPr>
          <w:lang w:val="ru-RU"/>
        </w:rPr>
        <w:t xml:space="preserve"> строка, содержащая путь, будет обработана корректно, даже если в ней есть зарезервированные конструкции, например:</w:t>
      </w:r>
    </w:p>
    <w:tbl>
      <w:tblPr>
        <w:tblStyle w:val="a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\t, \s, \n, \p</w:t>
            </w:r>
          </w:p>
        </w:tc>
      </w:tr>
    </w:tbl>
    <w:p w:rsidR="00C93BCE" w:rsidRDefault="00C93BCE">
      <w:pPr>
        <w:jc w:val="both"/>
      </w:pPr>
    </w:p>
    <w:p w:rsidR="00C93BCE" w:rsidRDefault="00C93BCE">
      <w:pPr>
        <w:jc w:val="both"/>
      </w:pPr>
    </w:p>
    <w:p w:rsidR="00C93BCE" w:rsidRDefault="00301167">
      <w:pPr>
        <w:jc w:val="both"/>
      </w:pPr>
      <w:proofErr w:type="spellStart"/>
      <w:r>
        <w:t>Второй</w:t>
      </w:r>
      <w:proofErr w:type="spellEnd"/>
      <w:r>
        <w:t>:</w:t>
      </w:r>
    </w:p>
    <w:tbl>
      <w:tblPr>
        <w:tblStyle w:val="a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r"C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:\Users\User_1\Desktop\proj\text.txt"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93BCE" w:rsidRDefault="00C93BCE">
      <w:pPr>
        <w:jc w:val="both"/>
      </w:pPr>
    </w:p>
    <w:p w:rsidR="00C93BCE" w:rsidRDefault="00301167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C:\Users\User_1\Desktop\proj\text.txt</w:t>
            </w:r>
          </w:p>
        </w:tc>
      </w:tr>
    </w:tbl>
    <w:p w:rsidR="00C93BCE" w:rsidRDefault="00C93BCE">
      <w:pPr>
        <w:jc w:val="both"/>
      </w:pPr>
    </w:p>
    <w:p w:rsidR="00C93BCE" w:rsidRPr="00301167" w:rsidRDefault="00301167">
      <w:pPr>
        <w:rPr>
          <w:lang w:val="ru-RU"/>
        </w:rPr>
      </w:pPr>
      <w:r w:rsidRPr="00301167">
        <w:rPr>
          <w:lang w:val="ru-RU"/>
        </w:rPr>
        <w:t>Теперь рассмотрим варианты чтения содержимого файла.</w:t>
      </w:r>
    </w:p>
    <w:p w:rsidR="00C93BCE" w:rsidRPr="00301167" w:rsidRDefault="00301167">
      <w:pPr>
        <w:pStyle w:val="3"/>
        <w:rPr>
          <w:lang w:val="ru-RU"/>
        </w:rPr>
      </w:pPr>
      <w:bookmarkStart w:id="16" w:name="_35nkun2" w:colFirst="0" w:colLast="0"/>
      <w:bookmarkEnd w:id="16"/>
      <w:r w:rsidRPr="00301167">
        <w:rPr>
          <w:lang w:val="ru-RU"/>
        </w:rPr>
        <w:t xml:space="preserve">Метод </w:t>
      </w:r>
      <w:proofErr w:type="gramStart"/>
      <w:r>
        <w:t>read</w:t>
      </w:r>
      <w:r w:rsidRPr="00301167">
        <w:rPr>
          <w:lang w:val="ru-RU"/>
        </w:rPr>
        <w:t>(</w:t>
      </w:r>
      <w:proofErr w:type="gramEnd"/>
      <w:r w:rsidRPr="00301167">
        <w:rPr>
          <w:lang w:val="ru-RU"/>
        </w:rPr>
        <w:t>)</w:t>
      </w:r>
    </w:p>
    <w:p w:rsidR="00C93BCE" w:rsidRPr="00301167" w:rsidRDefault="00301167">
      <w:pPr>
        <w:rPr>
          <w:lang w:val="ru-RU"/>
        </w:rPr>
      </w:pPr>
      <w:r w:rsidRPr="00301167">
        <w:rPr>
          <w:lang w:val="ru-RU"/>
        </w:rPr>
        <w:t>Позволяет прочитать файл целиком.</w:t>
      </w:r>
    </w:p>
    <w:p w:rsidR="00C93BCE" w:rsidRDefault="00301167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open(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"r"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content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my_f.read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print(content)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my_f.close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:rsidR="00C93BCE" w:rsidRDefault="00C93BCE">
      <w:pPr>
        <w:jc w:val="both"/>
      </w:pPr>
    </w:p>
    <w:p w:rsidR="00C93BCE" w:rsidRDefault="00301167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stroka_1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stroka_2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stroka_3</w:t>
            </w:r>
          </w:p>
        </w:tc>
      </w:tr>
    </w:tbl>
    <w:p w:rsidR="00C93BCE" w:rsidRDefault="00C93BCE">
      <w:pPr>
        <w:jc w:val="both"/>
        <w:rPr>
          <w:color w:val="454545"/>
          <w:sz w:val="24"/>
          <w:szCs w:val="24"/>
        </w:rPr>
      </w:pPr>
    </w:p>
    <w:p w:rsidR="00C93BCE" w:rsidRPr="00301167" w:rsidRDefault="00301167">
      <w:pPr>
        <w:jc w:val="both"/>
        <w:rPr>
          <w:color w:val="454545"/>
          <w:sz w:val="24"/>
          <w:szCs w:val="24"/>
          <w:lang w:val="ru-RU"/>
        </w:rPr>
      </w:pPr>
      <w:r w:rsidRPr="00301167">
        <w:rPr>
          <w:lang w:val="ru-RU"/>
        </w:rPr>
        <w:t xml:space="preserve">После запуска программы выполняется открытие файла и извлечение его содержимого как строки в переменную </w:t>
      </w:r>
      <w:r>
        <w:rPr>
          <w:b/>
        </w:rPr>
        <w:t>content</w:t>
      </w:r>
      <w:r w:rsidRPr="00301167">
        <w:rPr>
          <w:lang w:val="ru-RU"/>
        </w:rPr>
        <w:t xml:space="preserve">. Далее осуществляется печать содержимого файла и закрытие дескриптора. Необходимо всегда выполнять закрытие файла, т. к. другой программе может потребоваться получить доступ к нему. </w:t>
      </w:r>
    </w:p>
    <w:p w:rsidR="00C93BCE" w:rsidRPr="00301167" w:rsidRDefault="00301167">
      <w:pPr>
        <w:pStyle w:val="3"/>
        <w:rPr>
          <w:lang w:val="ru-RU"/>
        </w:rPr>
      </w:pPr>
      <w:bookmarkStart w:id="17" w:name="_u23jujviwmp9" w:colFirst="0" w:colLast="0"/>
      <w:bookmarkEnd w:id="17"/>
      <w:r w:rsidRPr="00301167">
        <w:rPr>
          <w:lang w:val="ru-RU"/>
        </w:rPr>
        <w:t xml:space="preserve">Метод </w:t>
      </w:r>
      <w:proofErr w:type="spellStart"/>
      <w:proofErr w:type="gramStart"/>
      <w:r>
        <w:t>readline</w:t>
      </w:r>
      <w:proofErr w:type="spellEnd"/>
      <w:r w:rsidRPr="00301167">
        <w:rPr>
          <w:lang w:val="ru-RU"/>
        </w:rPr>
        <w:t>(</w:t>
      </w:r>
      <w:proofErr w:type="gramEnd"/>
      <w:r w:rsidRPr="00301167">
        <w:rPr>
          <w:lang w:val="ru-RU"/>
        </w:rPr>
        <w:t>)</w:t>
      </w:r>
    </w:p>
    <w:p w:rsidR="00C93BCE" w:rsidRPr="00301167" w:rsidRDefault="00301167">
      <w:pPr>
        <w:rPr>
          <w:lang w:val="ru-RU"/>
        </w:rPr>
      </w:pPr>
      <w:r w:rsidRPr="00301167">
        <w:rPr>
          <w:lang w:val="ru-RU"/>
        </w:rPr>
        <w:t>Позволяет извлечь очередную строку.</w:t>
      </w:r>
    </w:p>
    <w:p w:rsidR="00C93BCE" w:rsidRDefault="00301167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open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"r"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content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my_f.readline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print(content)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my_f.close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:rsidR="00C93BCE" w:rsidRDefault="00301167">
      <w:pPr>
        <w:jc w:val="both"/>
      </w:pPr>
      <w:proofErr w:type="spellStart"/>
      <w:r>
        <w:lastRenderedPageBreak/>
        <w:t>Результат</w:t>
      </w:r>
      <w:proofErr w:type="spellEnd"/>
      <w:r>
        <w:t>:</w:t>
      </w:r>
    </w:p>
    <w:tbl>
      <w:tblPr>
        <w:tblStyle w:val="a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stroka_1</w:t>
            </w:r>
          </w:p>
        </w:tc>
      </w:tr>
    </w:tbl>
    <w:p w:rsidR="00C93BCE" w:rsidRDefault="00C93BCE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:rsidR="00C93BCE" w:rsidRPr="00301167" w:rsidRDefault="00301167">
      <w:pPr>
        <w:jc w:val="both"/>
        <w:rPr>
          <w:color w:val="000000"/>
          <w:lang w:val="ru-RU"/>
        </w:rPr>
      </w:pPr>
      <w:r w:rsidRPr="00301167">
        <w:rPr>
          <w:color w:val="000000"/>
          <w:lang w:val="ru-RU"/>
        </w:rPr>
        <w:t xml:space="preserve">В этом случае извлекается и выводится только первая строка файла. Чтобы извлечь и вывести остальные, необходимо выполнить инструкцию </w:t>
      </w:r>
      <w:r>
        <w:rPr>
          <w:b/>
          <w:color w:val="000000"/>
        </w:rPr>
        <w:t>content</w:t>
      </w:r>
      <w:r w:rsidRPr="00301167">
        <w:rPr>
          <w:b/>
          <w:color w:val="000000"/>
          <w:lang w:val="ru-RU"/>
        </w:rPr>
        <w:t xml:space="preserve"> = </w:t>
      </w:r>
      <w:r>
        <w:rPr>
          <w:b/>
          <w:color w:val="000000"/>
        </w:rPr>
        <w:t>my</w:t>
      </w:r>
      <w:r w:rsidRPr="00301167">
        <w:rPr>
          <w:b/>
          <w:color w:val="000000"/>
          <w:lang w:val="ru-RU"/>
        </w:rPr>
        <w:t>_</w:t>
      </w:r>
      <w:proofErr w:type="gramStart"/>
      <w:r>
        <w:rPr>
          <w:b/>
          <w:color w:val="000000"/>
        </w:rPr>
        <w:t>f</w:t>
      </w:r>
      <w:r w:rsidRPr="00301167">
        <w:rPr>
          <w:b/>
          <w:color w:val="000000"/>
          <w:lang w:val="ru-RU"/>
        </w:rPr>
        <w:t>.</w:t>
      </w:r>
      <w:proofErr w:type="spellStart"/>
      <w:r>
        <w:rPr>
          <w:b/>
          <w:color w:val="000000"/>
        </w:rPr>
        <w:t>readline</w:t>
      </w:r>
      <w:proofErr w:type="spellEnd"/>
      <w:proofErr w:type="gramEnd"/>
      <w:r w:rsidRPr="00301167">
        <w:rPr>
          <w:b/>
          <w:color w:val="000000"/>
          <w:lang w:val="ru-RU"/>
        </w:rPr>
        <w:t>()</w:t>
      </w:r>
      <w:r w:rsidRPr="00301167">
        <w:rPr>
          <w:color w:val="000000"/>
          <w:lang w:val="ru-RU"/>
        </w:rPr>
        <w:t xml:space="preserve"> столько раз, сколько строк в файле </w:t>
      </w:r>
      <w:r>
        <w:rPr>
          <w:b/>
          <w:color w:val="000000"/>
        </w:rPr>
        <w:t>text</w:t>
      </w:r>
      <w:r w:rsidRPr="00301167">
        <w:rPr>
          <w:b/>
          <w:color w:val="000000"/>
          <w:lang w:val="ru-RU"/>
        </w:rPr>
        <w:t>.</w:t>
      </w:r>
      <w:r>
        <w:rPr>
          <w:b/>
          <w:color w:val="000000"/>
        </w:rPr>
        <w:t>txt</w:t>
      </w:r>
      <w:r w:rsidRPr="00301167">
        <w:rPr>
          <w:color w:val="000000"/>
          <w:lang w:val="ru-RU"/>
        </w:rPr>
        <w:t>.</w:t>
      </w:r>
    </w:p>
    <w:p w:rsidR="00C93BCE" w:rsidRPr="00301167" w:rsidRDefault="00301167">
      <w:pPr>
        <w:pStyle w:val="3"/>
        <w:rPr>
          <w:lang w:val="ru-RU"/>
        </w:rPr>
      </w:pPr>
      <w:bookmarkStart w:id="18" w:name="_gg78oeu7csui" w:colFirst="0" w:colLast="0"/>
      <w:bookmarkEnd w:id="18"/>
      <w:r w:rsidRPr="00301167">
        <w:rPr>
          <w:lang w:val="ru-RU"/>
        </w:rPr>
        <w:t xml:space="preserve">Метод </w:t>
      </w:r>
      <w:proofErr w:type="spellStart"/>
      <w:proofErr w:type="gramStart"/>
      <w:r>
        <w:t>readlines</w:t>
      </w:r>
      <w:proofErr w:type="spellEnd"/>
      <w:r w:rsidRPr="00301167">
        <w:rPr>
          <w:lang w:val="ru-RU"/>
        </w:rPr>
        <w:t>(</w:t>
      </w:r>
      <w:proofErr w:type="gramEnd"/>
      <w:r w:rsidRPr="00301167">
        <w:rPr>
          <w:lang w:val="ru-RU"/>
        </w:rPr>
        <w:t>)</w:t>
      </w:r>
    </w:p>
    <w:p w:rsidR="00C93BCE" w:rsidRPr="00301167" w:rsidRDefault="00301167">
      <w:pPr>
        <w:rPr>
          <w:lang w:val="ru-RU"/>
        </w:rPr>
      </w:pPr>
      <w:r w:rsidRPr="00301167">
        <w:rPr>
          <w:lang w:val="ru-RU"/>
        </w:rPr>
        <w:t>Позволяет извлечь и вывести полный</w:t>
      </w:r>
      <w:r w:rsidRPr="00301167">
        <w:rPr>
          <w:lang w:val="ru-RU"/>
        </w:rPr>
        <w:t xml:space="preserve"> список строк файла.</w:t>
      </w:r>
    </w:p>
    <w:p w:rsidR="00C93BCE" w:rsidRDefault="00301167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open(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"r"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content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my_f.readlines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print(content)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my_f.close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:rsidR="00C93BCE" w:rsidRDefault="00C93BCE">
      <w:pPr>
        <w:jc w:val="both"/>
      </w:pPr>
    </w:p>
    <w:p w:rsidR="00C93BCE" w:rsidRDefault="00301167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'stroka_1\n'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'stroka_2\n'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'stroka_3\n'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C93BCE" w:rsidRDefault="00C93BCE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:rsidR="00C93BCE" w:rsidRPr="00301167" w:rsidRDefault="00301167">
      <w:pPr>
        <w:pStyle w:val="3"/>
        <w:rPr>
          <w:lang w:val="ru-RU"/>
        </w:rPr>
      </w:pPr>
      <w:bookmarkStart w:id="19" w:name="_6t02jy4ygfgi" w:colFirst="0" w:colLast="0"/>
      <w:bookmarkEnd w:id="19"/>
      <w:r w:rsidRPr="00301167">
        <w:rPr>
          <w:lang w:val="ru-RU"/>
        </w:rPr>
        <w:t>Чтение файла по частям</w:t>
      </w:r>
    </w:p>
    <w:p w:rsidR="00C93BCE" w:rsidRPr="00301167" w:rsidRDefault="00301167">
      <w:pPr>
        <w:pStyle w:val="3"/>
        <w:rPr>
          <w:b w:val="0"/>
          <w:sz w:val="20"/>
          <w:szCs w:val="20"/>
          <w:lang w:val="ru-RU"/>
        </w:rPr>
      </w:pPr>
      <w:bookmarkStart w:id="20" w:name="_p5c14ws3ob9l" w:colFirst="0" w:colLast="0"/>
      <w:bookmarkEnd w:id="20"/>
      <w:r w:rsidRPr="00301167">
        <w:rPr>
          <w:b w:val="0"/>
          <w:sz w:val="20"/>
          <w:szCs w:val="20"/>
          <w:lang w:val="ru-RU"/>
        </w:rPr>
        <w:t>Для этого можно использовать построчное извлечение информации из файла с помощью цикла.</w:t>
      </w:r>
    </w:p>
    <w:p w:rsidR="00C93BCE" w:rsidRDefault="00301167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open(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"r"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line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print(line)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my_f.close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:rsidR="00C93BCE" w:rsidRDefault="00C93BCE">
      <w:pPr>
        <w:jc w:val="both"/>
      </w:pPr>
    </w:p>
    <w:p w:rsidR="00C93BCE" w:rsidRDefault="00301167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stroka_1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stroka_2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stroka_3</w:t>
            </w:r>
          </w:p>
        </w:tc>
      </w:tr>
    </w:tbl>
    <w:p w:rsidR="00C93BCE" w:rsidRDefault="00C93BCE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:rsidR="00C93BCE" w:rsidRPr="00301167" w:rsidRDefault="00301167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  <w:lang w:val="ru-RU"/>
        </w:rPr>
      </w:pPr>
      <w:r w:rsidRPr="00301167">
        <w:rPr>
          <w:lang w:val="ru-RU"/>
        </w:rPr>
        <w:t xml:space="preserve">В этом примере выполняется открытие файла в дескрипторе и построчное извлечение содержимого в цикле </w:t>
      </w:r>
      <w:r>
        <w:rPr>
          <w:b/>
        </w:rPr>
        <w:t>for</w:t>
      </w:r>
      <w:r w:rsidRPr="00301167">
        <w:rPr>
          <w:lang w:val="ru-RU"/>
        </w:rPr>
        <w:t>.</w:t>
      </w:r>
    </w:p>
    <w:p w:rsidR="00C93BCE" w:rsidRDefault="00301167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open(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"r"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while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content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my_f.read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1024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print(content)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content: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break</w:t>
            </w:r>
          </w:p>
        </w:tc>
      </w:tr>
    </w:tbl>
    <w:p w:rsidR="00C93BCE" w:rsidRDefault="00C93BCE">
      <w:pPr>
        <w:jc w:val="both"/>
      </w:pPr>
    </w:p>
    <w:p w:rsidR="00C93BCE" w:rsidRDefault="00301167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stroka_1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stroka_2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stroka_3</w:t>
            </w:r>
          </w:p>
        </w:tc>
      </w:tr>
    </w:tbl>
    <w:p w:rsidR="00C93BCE" w:rsidRDefault="00C93BCE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:rsidR="00C93BCE" w:rsidRPr="00301167" w:rsidRDefault="00301167">
      <w:pPr>
        <w:jc w:val="both"/>
        <w:rPr>
          <w:color w:val="000000"/>
          <w:lang w:val="ru-RU"/>
        </w:rPr>
      </w:pPr>
      <w:r w:rsidRPr="00301167">
        <w:rPr>
          <w:color w:val="000000"/>
          <w:lang w:val="ru-RU"/>
        </w:rPr>
        <w:t>В данном примере также использован цикл, в котором содержимое файла извлекается не более чем килобайта информации или 1024 байтов (символов).</w:t>
      </w:r>
    </w:p>
    <w:p w:rsidR="00C93BCE" w:rsidRPr="00301167" w:rsidRDefault="00301167">
      <w:pPr>
        <w:pStyle w:val="3"/>
        <w:rPr>
          <w:lang w:val="ru-RU"/>
        </w:rPr>
      </w:pPr>
      <w:bookmarkStart w:id="21" w:name="_ix2n2axmyqnt" w:colFirst="0" w:colLast="0"/>
      <w:bookmarkEnd w:id="21"/>
      <w:r w:rsidRPr="00301167">
        <w:rPr>
          <w:lang w:val="ru-RU"/>
        </w:rPr>
        <w:t>Чтение бинарных (двоичных) файлов</w:t>
      </w:r>
    </w:p>
    <w:p w:rsidR="00C93BCE" w:rsidRPr="00301167" w:rsidRDefault="00301167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  <w:lang w:val="ru-RU"/>
        </w:rPr>
      </w:pPr>
      <w:r w:rsidRPr="00301167">
        <w:rPr>
          <w:color w:val="000000"/>
          <w:lang w:val="ru-RU"/>
        </w:rPr>
        <w:t>В процессе работы над файлами может возникнуть необходимость открытия на чтение файла в двоичном формате. Для этого необходимо указать специальный режим доступа к файлу:</w:t>
      </w: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>Пример:</w:t>
      </w:r>
    </w:p>
    <w:tbl>
      <w:tblPr>
        <w:tblStyle w:val="a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open(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"text.pdf"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rb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93BCE" w:rsidRDefault="00C93BCE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:rsidR="00C93BCE" w:rsidRPr="00301167" w:rsidRDefault="00301167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  <w:lang w:val="ru-RU"/>
        </w:rPr>
      </w:pPr>
      <w:r w:rsidRPr="00301167">
        <w:rPr>
          <w:lang w:val="ru-RU"/>
        </w:rPr>
        <w:t xml:space="preserve">В этом примере файл открывается в режиме </w:t>
      </w:r>
      <w:proofErr w:type="spellStart"/>
      <w:r>
        <w:rPr>
          <w:b/>
        </w:rPr>
        <w:t>rb</w:t>
      </w:r>
      <w:proofErr w:type="spellEnd"/>
      <w:r w:rsidRPr="00301167">
        <w:rPr>
          <w:lang w:val="ru-RU"/>
        </w:rPr>
        <w:t xml:space="preserve"> (</w:t>
      </w:r>
      <w:r>
        <w:t>read</w:t>
      </w:r>
      <w:r w:rsidRPr="00301167">
        <w:rPr>
          <w:lang w:val="ru-RU"/>
        </w:rPr>
        <w:t>-</w:t>
      </w:r>
      <w:r>
        <w:t>binary</w:t>
      </w:r>
      <w:r w:rsidRPr="00301167">
        <w:rPr>
          <w:lang w:val="ru-RU"/>
        </w:rPr>
        <w:t>).</w:t>
      </w:r>
    </w:p>
    <w:p w:rsidR="00C93BCE" w:rsidRPr="00301167" w:rsidRDefault="00301167">
      <w:pPr>
        <w:pStyle w:val="2"/>
        <w:rPr>
          <w:lang w:val="ru-RU"/>
        </w:rPr>
      </w:pPr>
      <w:bookmarkStart w:id="22" w:name="_m68otpeuqfsn" w:colFirst="0" w:colLast="0"/>
      <w:bookmarkEnd w:id="22"/>
      <w:r w:rsidRPr="00301167">
        <w:rPr>
          <w:lang w:val="ru-RU"/>
        </w:rPr>
        <w:t>Запись данных в файл</w:t>
      </w:r>
    </w:p>
    <w:p w:rsidR="00C93BCE" w:rsidRPr="00301167" w:rsidRDefault="00301167">
      <w:pPr>
        <w:rPr>
          <w:rFonts w:ascii="Proxima Nova" w:eastAsia="Proxima Nova" w:hAnsi="Proxima Nova" w:cs="Proxima Nova"/>
          <w:color w:val="757575"/>
          <w:sz w:val="24"/>
          <w:szCs w:val="24"/>
          <w:lang w:val="ru-RU"/>
        </w:rPr>
      </w:pPr>
      <w:r w:rsidRPr="00301167">
        <w:rPr>
          <w:lang w:val="ru-RU"/>
        </w:rPr>
        <w:t>Механизм записи информации в файл не отличается от сложности по чтению.</w:t>
      </w:r>
    </w:p>
    <w:p w:rsidR="00C93BCE" w:rsidRPr="00301167" w:rsidRDefault="00C93BCE">
      <w:pPr>
        <w:jc w:val="both"/>
        <w:rPr>
          <w:lang w:val="ru-RU"/>
        </w:rPr>
      </w:pPr>
    </w:p>
    <w:p w:rsidR="00C93BCE" w:rsidRDefault="00301167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out_f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open(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"out_file.txt"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out_f.write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"String string string"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out_f.close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:rsidR="00C93BCE" w:rsidRDefault="00C93BCE">
      <w:pPr>
        <w:jc w:val="both"/>
      </w:pP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Мы всего лишь изменили режима работы с файлом на </w:t>
      </w:r>
      <w:r>
        <w:rPr>
          <w:b/>
        </w:rPr>
        <w:t>w</w:t>
      </w:r>
      <w:r w:rsidRPr="00301167">
        <w:rPr>
          <w:lang w:val="ru-RU"/>
        </w:rPr>
        <w:t xml:space="preserve"> и применили метод </w:t>
      </w:r>
      <w:proofErr w:type="gramStart"/>
      <w:r>
        <w:rPr>
          <w:b/>
        </w:rPr>
        <w:t>write</w:t>
      </w:r>
      <w:r w:rsidRPr="00301167">
        <w:rPr>
          <w:b/>
          <w:lang w:val="ru-RU"/>
        </w:rPr>
        <w:t>(</w:t>
      </w:r>
      <w:proofErr w:type="gramEnd"/>
      <w:r w:rsidRPr="00301167">
        <w:rPr>
          <w:b/>
          <w:lang w:val="ru-RU"/>
        </w:rPr>
        <w:t>)</w:t>
      </w:r>
      <w:r w:rsidRPr="00301167">
        <w:rPr>
          <w:lang w:val="ru-RU"/>
        </w:rPr>
        <w:t xml:space="preserve"> к файловому дескриптору для сохранения некоторого текста в файле.</w:t>
      </w:r>
    </w:p>
    <w:p w:rsidR="00C93BCE" w:rsidRDefault="00301167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out_f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open(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"out_file.txt"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str_list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'stroka_1\n'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'stroka_2\n'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'stroka_3\n'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out_f.writelines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str_list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out_f.close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:rsidR="00C93BCE" w:rsidRDefault="00C93BCE">
      <w:pPr>
        <w:jc w:val="both"/>
      </w:pP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Для файлового дескриптора также допустимо применение метода </w:t>
      </w:r>
      <w:proofErr w:type="spellStart"/>
      <w:proofErr w:type="gramStart"/>
      <w:r>
        <w:rPr>
          <w:b/>
        </w:rPr>
        <w:t>writelines</w:t>
      </w:r>
      <w:proofErr w:type="spellEnd"/>
      <w:r w:rsidRPr="00301167">
        <w:rPr>
          <w:b/>
          <w:lang w:val="ru-RU"/>
        </w:rPr>
        <w:t>(</w:t>
      </w:r>
      <w:proofErr w:type="gramEnd"/>
      <w:r w:rsidRPr="00301167">
        <w:rPr>
          <w:b/>
          <w:lang w:val="ru-RU"/>
        </w:rPr>
        <w:t>)</w:t>
      </w:r>
      <w:r w:rsidRPr="00301167">
        <w:rPr>
          <w:lang w:val="ru-RU"/>
        </w:rPr>
        <w:t xml:space="preserve">, принимающего список строк. </w:t>
      </w:r>
    </w:p>
    <w:p w:rsidR="00C93BCE" w:rsidRPr="00301167" w:rsidRDefault="00C93BCE">
      <w:pPr>
        <w:jc w:val="both"/>
        <w:rPr>
          <w:lang w:val="ru-RU"/>
        </w:rPr>
      </w:pPr>
    </w:p>
    <w:p w:rsidR="00C93BCE" w:rsidRPr="00301167" w:rsidRDefault="00301167">
      <w:pPr>
        <w:pStyle w:val="1"/>
        <w:jc w:val="both"/>
        <w:rPr>
          <w:lang w:val="ru-RU"/>
        </w:rPr>
      </w:pPr>
      <w:bookmarkStart w:id="23" w:name="_kfwlv2kgtrdv" w:colFirst="0" w:colLast="0"/>
      <w:bookmarkEnd w:id="23"/>
      <w:r w:rsidRPr="00301167">
        <w:rPr>
          <w:lang w:val="ru-RU"/>
        </w:rPr>
        <w:t>Менеджеры контекста</w:t>
      </w: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>До этого мы рассматривали традиционный механизм работы с файлами — с открытием и закрытием. Разработчикам также доступен более удобный инструмент, называемый менеджером контекста и позволяющий упростить процедуры чтения и редактирования содержимого файлов.</w:t>
      </w:r>
      <w:r w:rsidRPr="00301167">
        <w:rPr>
          <w:lang w:val="ru-RU"/>
        </w:rPr>
        <w:t xml:space="preserve"> Для использования менеджера контекста применяется оператор </w:t>
      </w:r>
      <w:r>
        <w:rPr>
          <w:b/>
        </w:rPr>
        <w:t>with</w:t>
      </w:r>
      <w:r w:rsidRPr="00301167">
        <w:rPr>
          <w:lang w:val="ru-RU"/>
        </w:rPr>
        <w:t>. Данный механизм выполняет автоматическое закрытие файла после завершения работы с ним.</w:t>
      </w:r>
    </w:p>
    <w:p w:rsidR="00C93BCE" w:rsidRDefault="00301167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with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line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print(line)</w:t>
            </w:r>
          </w:p>
        </w:tc>
      </w:tr>
    </w:tbl>
    <w:p w:rsidR="00C93BCE" w:rsidRDefault="00C93BCE">
      <w:pPr>
        <w:jc w:val="both"/>
      </w:pPr>
    </w:p>
    <w:p w:rsidR="00C93BCE" w:rsidRDefault="00301167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stroka_1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stroka_2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br/>
              <w:t>stroka_3</w:t>
            </w:r>
          </w:p>
        </w:tc>
      </w:tr>
    </w:tbl>
    <w:p w:rsidR="00C93BCE" w:rsidRDefault="00C93BCE">
      <w:pPr>
        <w:jc w:val="both"/>
      </w:pPr>
    </w:p>
    <w:p w:rsidR="00C93BCE" w:rsidRDefault="00301167">
      <w:pPr>
        <w:jc w:val="both"/>
      </w:pPr>
      <w:r w:rsidRPr="00301167">
        <w:rPr>
          <w:lang w:val="ru-RU"/>
        </w:rPr>
        <w:t xml:space="preserve">Синтаксис менеджера контекста только на первый взгляд кажется сложным.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деле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незначительные</w:t>
      </w:r>
      <w:proofErr w:type="spellEnd"/>
      <w:r>
        <w:t>:</w:t>
      </w:r>
    </w:p>
    <w:tbl>
      <w:tblPr>
        <w:tblStyle w:val="a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0F3F8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было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стало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with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</w:p>
        </w:tc>
      </w:tr>
    </w:tbl>
    <w:p w:rsidR="00C93BCE" w:rsidRDefault="00C93BCE">
      <w:pPr>
        <w:jc w:val="both"/>
      </w:pP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Находясь в пределах блока с </w:t>
      </w:r>
      <w:r>
        <w:rPr>
          <w:b/>
        </w:rPr>
        <w:t>with</w:t>
      </w:r>
      <w:r w:rsidRPr="00301167">
        <w:rPr>
          <w:lang w:val="ru-RU"/>
        </w:rPr>
        <w:t xml:space="preserve">, можно выполнять операции и ввода, и вывода данных при работе с файлами. После выхода за пределы блока файловый дескриптор закрывает этот блок. Но благодаря такому подходу больше нет необходимости явно запускать закрытие файла — </w:t>
      </w:r>
      <w:proofErr w:type="gramStart"/>
      <w:r>
        <w:rPr>
          <w:b/>
        </w:rPr>
        <w:t>close</w:t>
      </w:r>
      <w:r w:rsidRPr="00301167">
        <w:rPr>
          <w:b/>
          <w:lang w:val="ru-RU"/>
        </w:rPr>
        <w:t>(</w:t>
      </w:r>
      <w:proofErr w:type="gramEnd"/>
      <w:r w:rsidRPr="00301167">
        <w:rPr>
          <w:b/>
          <w:lang w:val="ru-RU"/>
        </w:rPr>
        <w:t>)</w:t>
      </w:r>
      <w:r w:rsidRPr="00301167">
        <w:rPr>
          <w:lang w:val="ru-RU"/>
        </w:rPr>
        <w:t>.</w:t>
      </w:r>
    </w:p>
    <w:p w:rsidR="00C93BCE" w:rsidRPr="00301167" w:rsidRDefault="00301167">
      <w:pPr>
        <w:pStyle w:val="1"/>
        <w:jc w:val="both"/>
        <w:rPr>
          <w:lang w:val="ru-RU"/>
        </w:rPr>
      </w:pPr>
      <w:bookmarkStart w:id="24" w:name="_pnhouig2leh1" w:colFirst="0" w:colLast="0"/>
      <w:bookmarkEnd w:id="24"/>
      <w:r w:rsidRPr="00301167">
        <w:rPr>
          <w:lang w:val="ru-RU"/>
        </w:rPr>
        <w:t xml:space="preserve">Выявление ошибок </w:t>
      </w:r>
      <w:r w:rsidRPr="00301167">
        <w:rPr>
          <w:lang w:val="ru-RU"/>
        </w:rPr>
        <w:t>при работе с файлами</w:t>
      </w:r>
    </w:p>
    <w:p w:rsidR="00C93BCE" w:rsidRDefault="00301167">
      <w:pPr>
        <w:jc w:val="both"/>
      </w:pPr>
      <w:r w:rsidRPr="00301167">
        <w:rPr>
          <w:lang w:val="ru-RU"/>
        </w:rPr>
        <w:t xml:space="preserve">Работа с файлами, как и с другими объектами, может сопровождаться возникновением ошибок. Например, операция закрытия файла, при том, что некоторый сторонний процесс может работать с этим файлом. </w:t>
      </w:r>
      <w:proofErr w:type="spellStart"/>
      <w:r>
        <w:t>Результат</w:t>
      </w:r>
      <w:proofErr w:type="spellEnd"/>
      <w:r>
        <w:t xml:space="preserve"> — </w:t>
      </w:r>
      <w:proofErr w:type="spellStart"/>
      <w:r>
        <w:t>возникновение</w:t>
      </w:r>
      <w:proofErr w:type="spellEnd"/>
      <w:r>
        <w:t xml:space="preserve"> </w:t>
      </w:r>
      <w:proofErr w:type="spellStart"/>
      <w:r>
        <w:t>ошибки</w:t>
      </w:r>
      <w:proofErr w:type="spellEnd"/>
      <w:r>
        <w:t xml:space="preserve"> </w:t>
      </w:r>
      <w:proofErr w:type="spellStart"/>
      <w:r>
        <w:rPr>
          <w:b/>
        </w:rPr>
        <w:t>IOError</w:t>
      </w:r>
      <w:proofErr w:type="spellEnd"/>
      <w:r>
        <w:t>.</w:t>
      </w:r>
    </w:p>
    <w:p w:rsidR="00C93BCE" w:rsidRDefault="00301167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line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print(line)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except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IOError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Произошла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ошибка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ввода-вывода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!"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finally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f_obj.close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:rsidR="00C93BCE" w:rsidRDefault="00301167">
      <w:pPr>
        <w:jc w:val="both"/>
      </w:pPr>
      <w:r w:rsidRPr="00301167">
        <w:rPr>
          <w:lang w:val="ru-RU"/>
        </w:rPr>
        <w:t xml:space="preserve">В представленном примере код работы с файлом и его содержимым помещен в блок </w:t>
      </w:r>
      <w:r>
        <w:rPr>
          <w:b/>
        </w:rPr>
        <w:t>try</w:t>
      </w:r>
      <w:r w:rsidRPr="00301167">
        <w:rPr>
          <w:b/>
          <w:lang w:val="ru-RU"/>
        </w:rPr>
        <w:t>/</w:t>
      </w:r>
      <w:r>
        <w:rPr>
          <w:b/>
        </w:rPr>
        <w:t>except</w:t>
      </w:r>
      <w:r w:rsidRPr="00301167">
        <w:rPr>
          <w:lang w:val="ru-RU"/>
        </w:rPr>
        <w:t xml:space="preserve">. При возникновении ошибки будет выведено сообщение на экране. Необходимо также предусмотреть закрытие файла через ветку </w:t>
      </w:r>
      <w:r>
        <w:rPr>
          <w:b/>
        </w:rPr>
        <w:t>finally</w:t>
      </w:r>
      <w:r w:rsidRPr="00301167">
        <w:rPr>
          <w:lang w:val="ru-RU"/>
        </w:rPr>
        <w:t xml:space="preserve">. </w:t>
      </w:r>
      <w:proofErr w:type="spellStart"/>
      <w:r>
        <w:t>Эту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задачу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решить</w:t>
      </w:r>
      <w:proofErr w:type="spellEnd"/>
      <w:r>
        <w:t xml:space="preserve"> </w:t>
      </w:r>
      <w:proofErr w:type="spellStart"/>
      <w:r>
        <w:t>немного</w:t>
      </w:r>
      <w:proofErr w:type="spellEnd"/>
      <w:r>
        <w:t xml:space="preserve"> </w:t>
      </w:r>
      <w:proofErr w:type="spellStart"/>
      <w:r>
        <w:t>по-д</w:t>
      </w:r>
      <w:r>
        <w:t>ругому</w:t>
      </w:r>
      <w:proofErr w:type="spellEnd"/>
      <w:r>
        <w:t>.</w:t>
      </w:r>
    </w:p>
    <w:p w:rsidR="00C93BCE" w:rsidRDefault="00C93BCE">
      <w:pPr>
        <w:jc w:val="both"/>
      </w:pPr>
    </w:p>
    <w:p w:rsidR="00C93BCE" w:rsidRDefault="00301167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with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line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print(line)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except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IOError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Произошла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ошибка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ввода-вывода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!"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93BCE" w:rsidRDefault="00C93BCE">
      <w:pPr>
        <w:jc w:val="both"/>
      </w:pP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Такой подход позволяет отказаться от ветви с </w:t>
      </w:r>
      <w:r>
        <w:rPr>
          <w:b/>
        </w:rPr>
        <w:t>finally</w:t>
      </w:r>
      <w:r w:rsidRPr="00301167">
        <w:rPr>
          <w:b/>
          <w:lang w:val="ru-RU"/>
        </w:rPr>
        <w:t xml:space="preserve"> </w:t>
      </w:r>
      <w:r w:rsidRPr="00301167">
        <w:rPr>
          <w:lang w:val="ru-RU"/>
        </w:rPr>
        <w:t>(за закрытие файла отвечает менеджер контекста).</w:t>
      </w:r>
    </w:p>
    <w:p w:rsidR="00C93BCE" w:rsidRPr="00301167" w:rsidRDefault="00301167">
      <w:pPr>
        <w:pStyle w:val="1"/>
        <w:jc w:val="both"/>
        <w:rPr>
          <w:lang w:val="ru-RU"/>
        </w:rPr>
      </w:pPr>
      <w:bookmarkStart w:id="25" w:name="_7fwizp6125vr" w:colFirst="0" w:colLast="0"/>
      <w:bookmarkEnd w:id="25"/>
      <w:r w:rsidRPr="00301167">
        <w:rPr>
          <w:lang w:val="ru-RU"/>
        </w:rPr>
        <w:t>Режимы доступа к файлу</w:t>
      </w:r>
    </w:p>
    <w:p w:rsidR="00C93BCE" w:rsidRDefault="00301167">
      <w:pPr>
        <w:jc w:val="both"/>
      </w:pPr>
      <w:r w:rsidRPr="00301167">
        <w:rPr>
          <w:lang w:val="ru-RU"/>
        </w:rPr>
        <w:t xml:space="preserve">Ранее мы рассмотрели только два режима работы с файлами: чтение и запись.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существуют</w:t>
      </w:r>
      <w:proofErr w:type="spellEnd"/>
      <w:r>
        <w:t xml:space="preserve"> </w:t>
      </w:r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специальные</w:t>
      </w:r>
      <w:proofErr w:type="spellEnd"/>
      <w:r>
        <w:t xml:space="preserve"> </w:t>
      </w:r>
      <w:proofErr w:type="spellStart"/>
      <w:r>
        <w:t>режимы</w:t>
      </w:r>
      <w:proofErr w:type="spellEnd"/>
      <w:r>
        <w:t xml:space="preserve"> </w:t>
      </w:r>
      <w:proofErr w:type="spellStart"/>
      <w:r>
        <w:t>чтения-за</w:t>
      </w:r>
      <w:r>
        <w:t>писи</w:t>
      </w:r>
      <w:proofErr w:type="spellEnd"/>
      <w:r>
        <w:t>.</w:t>
      </w:r>
    </w:p>
    <w:tbl>
      <w:tblPr>
        <w:tblStyle w:val="afe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8385"/>
      </w:tblGrid>
      <w:tr w:rsidR="00C93BCE">
        <w:tc>
          <w:tcPr>
            <w:tcW w:w="1245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Режим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385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</w:tr>
      <w:tr w:rsidR="00C93BCE" w:rsidRPr="0030116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r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Pr="00301167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lang w:val="ru-RU"/>
              </w:rPr>
            </w:pPr>
            <w:r w:rsidRPr="00301167">
              <w:rPr>
                <w:lang w:val="ru-RU"/>
              </w:rPr>
              <w:t>Открыть файл на чтение (режим по умолчанию)</w:t>
            </w:r>
          </w:p>
        </w:tc>
      </w:tr>
      <w:tr w:rsidR="00C93BCE" w:rsidRPr="0030116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r>
              <w:t>w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Pr="00301167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lang w:val="ru-RU"/>
              </w:rPr>
            </w:pPr>
            <w:r w:rsidRPr="00301167">
              <w:rPr>
                <w:lang w:val="ru-RU"/>
              </w:rPr>
              <w:t>Открыть на запись. При этом удалить содержимое файла. Если файл не существует, создать новый.</w:t>
            </w:r>
          </w:p>
        </w:tc>
      </w:tr>
      <w:tr w:rsidR="00C93BCE" w:rsidRPr="0030116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r>
              <w:t>x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Pr="00301167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lang w:val="ru-RU"/>
              </w:rPr>
            </w:pPr>
            <w:r w:rsidRPr="00301167">
              <w:rPr>
                <w:lang w:val="ru-RU"/>
              </w:rPr>
              <w:t>Открыть файл на запись, если он не существует. Если файл существует, он не будет создан.</w:t>
            </w:r>
          </w:p>
        </w:tc>
      </w:tr>
      <w:tr w:rsidR="00C93BCE" w:rsidRPr="0030116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r>
              <w:t>a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Pr="00301167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lang w:val="ru-RU"/>
              </w:rPr>
            </w:pPr>
            <w:r w:rsidRPr="00301167">
              <w:rPr>
                <w:lang w:val="ru-RU"/>
              </w:rPr>
              <w:t xml:space="preserve">Открыть файл на </w:t>
            </w:r>
            <w:proofErr w:type="spellStart"/>
            <w:r w:rsidRPr="00301167">
              <w:rPr>
                <w:lang w:val="ru-RU"/>
              </w:rPr>
              <w:t>дозапись</w:t>
            </w:r>
            <w:proofErr w:type="spellEnd"/>
            <w:r w:rsidRPr="00301167">
              <w:rPr>
                <w:lang w:val="ru-RU"/>
              </w:rPr>
              <w:t>. Добавить информацию в конец файла.</w:t>
            </w:r>
          </w:p>
        </w:tc>
      </w:tr>
      <w:tr w:rsidR="00C93BCE" w:rsidRPr="0030116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r>
              <w:t>b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Pr="00301167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lang w:val="ru-RU"/>
              </w:rPr>
            </w:pPr>
            <w:r w:rsidRPr="00301167">
              <w:rPr>
                <w:lang w:val="ru-RU"/>
              </w:rPr>
              <w:t>Открыть файл в двоичном формате.</w:t>
            </w:r>
          </w:p>
        </w:tc>
      </w:tr>
      <w:tr w:rsidR="00C93BCE" w:rsidRPr="0030116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r>
              <w:t>t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Pr="00301167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lang w:val="ru-RU"/>
              </w:rPr>
            </w:pPr>
            <w:r w:rsidRPr="00301167">
              <w:rPr>
                <w:lang w:val="ru-RU"/>
              </w:rPr>
              <w:t>Открыть файл в текстовом формате (режим по умолчанию)</w:t>
            </w:r>
          </w:p>
        </w:tc>
      </w:tr>
      <w:tr w:rsidR="00C93BCE" w:rsidRPr="0030116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r>
              <w:t>+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Pr="00301167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lang w:val="ru-RU"/>
              </w:rPr>
            </w:pPr>
            <w:r w:rsidRPr="00301167">
              <w:rPr>
                <w:lang w:val="ru-RU"/>
              </w:rPr>
              <w:t>Открыть файл на чтение и запись</w:t>
            </w:r>
          </w:p>
        </w:tc>
      </w:tr>
    </w:tbl>
    <w:p w:rsidR="00C93BCE" w:rsidRPr="00301167" w:rsidRDefault="00C93BCE">
      <w:pPr>
        <w:jc w:val="both"/>
        <w:rPr>
          <w:lang w:val="ru-RU"/>
        </w:rPr>
      </w:pPr>
    </w:p>
    <w:p w:rsidR="00C93BCE" w:rsidRDefault="00301167">
      <w:pPr>
        <w:jc w:val="both"/>
      </w:pPr>
      <w:r w:rsidRPr="00301167">
        <w:rPr>
          <w:lang w:val="ru-RU"/>
        </w:rPr>
        <w:t xml:space="preserve">Примеры работы со стандартными режимами чтения-записи мы уже рассмотрели. </w:t>
      </w:r>
      <w:proofErr w:type="spellStart"/>
      <w:r>
        <w:t>Теперь</w:t>
      </w:r>
      <w:proofErr w:type="spellEnd"/>
      <w:r>
        <w:t xml:space="preserve"> </w:t>
      </w:r>
      <w:proofErr w:type="spellStart"/>
      <w:r>
        <w:t>поработаем</w:t>
      </w:r>
      <w:proofErr w:type="spellEnd"/>
      <w:r>
        <w:t xml:space="preserve"> с </w:t>
      </w:r>
      <w:proofErr w:type="spellStart"/>
      <w:r>
        <w:t>другими</w:t>
      </w:r>
      <w:proofErr w:type="spellEnd"/>
      <w:r>
        <w:t xml:space="preserve"> </w:t>
      </w:r>
      <w:proofErr w:type="spellStart"/>
      <w:r>
        <w:t>режимами</w:t>
      </w:r>
      <w:proofErr w:type="spellEnd"/>
      <w:r>
        <w:t>.</w:t>
      </w:r>
    </w:p>
    <w:p w:rsidR="00C93BCE" w:rsidRDefault="00301167">
      <w:pPr>
        <w:pStyle w:val="2"/>
      </w:pPr>
      <w:bookmarkStart w:id="26" w:name="_peyy4vnuev0f" w:colFirst="0" w:colLast="0"/>
      <w:bookmarkEnd w:id="26"/>
      <w:proofErr w:type="spellStart"/>
      <w:r>
        <w:t>Режим</w:t>
      </w:r>
      <w:proofErr w:type="spellEnd"/>
      <w:r>
        <w:t xml:space="preserve"> x</w:t>
      </w:r>
    </w:p>
    <w:p w:rsidR="00C93BCE" w:rsidRDefault="00301167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f_1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open(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"my_file.txt"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'w'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f_2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"my_file.txt"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'x'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93BCE" w:rsidRDefault="00C93BCE">
      <w:pPr>
        <w:jc w:val="both"/>
      </w:pPr>
    </w:p>
    <w:p w:rsidR="00C93BCE" w:rsidRDefault="00C93BCE">
      <w:pPr>
        <w:jc w:val="both"/>
      </w:pPr>
    </w:p>
    <w:p w:rsidR="00C93BCE" w:rsidRDefault="00301167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f_2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open(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"my_file.txt"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'x'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FileExistsError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[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Errno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] File exists: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'my_file.txt'</w:t>
            </w:r>
          </w:p>
        </w:tc>
      </w:tr>
    </w:tbl>
    <w:p w:rsidR="00C93BCE" w:rsidRDefault="00C93BCE">
      <w:pPr>
        <w:jc w:val="both"/>
      </w:pP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>Во втором случае инструкция выполнится успешно только в том случае, если файл с указанным именем не существует. Т. к. в представленном примере файл создан ранее, генерируется исключение.</w:t>
      </w:r>
    </w:p>
    <w:p w:rsidR="00C93BCE" w:rsidRDefault="00301167">
      <w:pPr>
        <w:pStyle w:val="2"/>
      </w:pPr>
      <w:bookmarkStart w:id="27" w:name="_p9l4ocmg3t5e" w:colFirst="0" w:colLast="0"/>
      <w:bookmarkEnd w:id="27"/>
      <w:proofErr w:type="spellStart"/>
      <w:r>
        <w:t>Режим</w:t>
      </w:r>
      <w:proofErr w:type="spellEnd"/>
      <w:r>
        <w:t xml:space="preserve"> a</w:t>
      </w:r>
    </w:p>
    <w:p w:rsidR="00C93BCE" w:rsidRDefault="00301167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open(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"new_f.txt"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f_obj.write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"My string"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f_obj.close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:rsidR="00C93BCE" w:rsidRDefault="00C93BCE">
      <w:pPr>
        <w:jc w:val="both"/>
      </w:pP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>Если файл с указанным именем отсутствует, будет создан новый. Иначе файл откроется на запись и добавится указанная строка.</w:t>
      </w:r>
    </w:p>
    <w:p w:rsidR="00C93BCE" w:rsidRDefault="00301167">
      <w:pPr>
        <w:pStyle w:val="2"/>
      </w:pPr>
      <w:bookmarkStart w:id="28" w:name="_fdknkyfjg5tw" w:colFirst="0" w:colLast="0"/>
      <w:bookmarkEnd w:id="28"/>
      <w:proofErr w:type="spellStart"/>
      <w:r>
        <w:t>Режим</w:t>
      </w:r>
      <w:proofErr w:type="spellEnd"/>
      <w:r>
        <w:t xml:space="preserve"> b</w:t>
      </w:r>
    </w:p>
    <w:p w:rsidR="00C93BCE" w:rsidRDefault="00301167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open(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data.bin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wb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"if5s"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f_obj.write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f_obj.close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:rsidR="00C93BCE" w:rsidRDefault="00C93BCE">
      <w:pPr>
        <w:jc w:val="both"/>
      </w:pP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>В этом примере мы открываем файл на запись в двоичном режиме. Далее выполняем запись байтового представления некоторого символа и закрываем файл.</w:t>
      </w:r>
    </w:p>
    <w:p w:rsidR="00C93BCE" w:rsidRDefault="00301167">
      <w:pPr>
        <w:pStyle w:val="2"/>
      </w:pPr>
      <w:bookmarkStart w:id="29" w:name="_m9vcg3m7xdnb" w:colFirst="0" w:colLast="0"/>
      <w:bookmarkEnd w:id="29"/>
      <w:proofErr w:type="spellStart"/>
      <w:r>
        <w:t>Режим</w:t>
      </w:r>
      <w:proofErr w:type="spellEnd"/>
      <w:r>
        <w:t xml:space="preserve"> +</w:t>
      </w:r>
    </w:p>
    <w:p w:rsidR="00C93BCE" w:rsidRDefault="00301167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bookmarkStart w:id="30" w:name="_GoBack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with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open(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"file.dat"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"r+"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</w:p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obj.write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"another string"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content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obj.read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print(content)</w:t>
            </w:r>
            <w:bookmarkEnd w:id="30"/>
          </w:p>
        </w:tc>
      </w:tr>
    </w:tbl>
    <w:p w:rsidR="00C93BCE" w:rsidRDefault="00C93BCE">
      <w:pPr>
        <w:jc w:val="both"/>
      </w:pPr>
    </w:p>
    <w:p w:rsidR="00C93BCE" w:rsidRDefault="00C93BCE">
      <w:pPr>
        <w:jc w:val="both"/>
      </w:pPr>
    </w:p>
    <w:p w:rsidR="00C93BCE" w:rsidRDefault="00301167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another string</w:t>
            </w:r>
          </w:p>
        </w:tc>
      </w:tr>
    </w:tbl>
    <w:p w:rsidR="00C93BCE" w:rsidRDefault="00C93BCE">
      <w:pPr>
        <w:jc w:val="both"/>
      </w:pPr>
    </w:p>
    <w:p w:rsidR="00C93BCE" w:rsidRDefault="00301167">
      <w:pPr>
        <w:jc w:val="both"/>
      </w:pPr>
      <w:r w:rsidRPr="00301167">
        <w:rPr>
          <w:lang w:val="ru-RU"/>
        </w:rPr>
        <w:t xml:space="preserve">Режим </w:t>
      </w:r>
      <w:r w:rsidRPr="00301167">
        <w:rPr>
          <w:b/>
          <w:lang w:val="ru-RU"/>
        </w:rPr>
        <w:t>+</w:t>
      </w:r>
      <w:r w:rsidRPr="00301167">
        <w:rPr>
          <w:lang w:val="ru-RU"/>
        </w:rPr>
        <w:t xml:space="preserve"> используется в комбинации с одним из представленных в таблице режимов и позволяет соединить возможности нескольких режимов. В приведенном примере режим </w:t>
      </w:r>
      <w:r>
        <w:rPr>
          <w:b/>
        </w:rPr>
        <w:t>r</w:t>
      </w:r>
      <w:r w:rsidRPr="00301167">
        <w:rPr>
          <w:b/>
          <w:lang w:val="ru-RU"/>
        </w:rPr>
        <w:t>+</w:t>
      </w:r>
      <w:r w:rsidRPr="00301167">
        <w:rPr>
          <w:lang w:val="ru-RU"/>
        </w:rPr>
        <w:t xml:space="preserve"> позволяет осуществить запись объекта в файл и чтение содержимого файла.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режима</w:t>
      </w:r>
      <w:proofErr w:type="spellEnd"/>
      <w:r>
        <w:t xml:space="preserve"> </w:t>
      </w:r>
      <w:proofErr w:type="spellStart"/>
      <w:r>
        <w:t>чтения</w:t>
      </w:r>
      <w:proofErr w:type="spellEnd"/>
      <w:r>
        <w:t xml:space="preserve"> </w:t>
      </w:r>
      <w:proofErr w:type="spellStart"/>
      <w:r>
        <w:t>даст</w:t>
      </w:r>
      <w:proofErr w:type="spellEnd"/>
      <w:r>
        <w:t xml:space="preserve"> </w:t>
      </w:r>
      <w:proofErr w:type="spellStart"/>
      <w:r>
        <w:t>ошибку</w:t>
      </w:r>
      <w:proofErr w:type="spellEnd"/>
      <w:r>
        <w:t>:</w:t>
      </w:r>
    </w:p>
    <w:tbl>
      <w:tblPr>
        <w:tblStyle w:val="a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obj.write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"another string"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io.UnsupportedOperation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writable</w:t>
            </w:r>
          </w:p>
        </w:tc>
      </w:tr>
    </w:tbl>
    <w:p w:rsidR="00C93BCE" w:rsidRDefault="00C93BCE">
      <w:pPr>
        <w:jc w:val="both"/>
      </w:pPr>
    </w:p>
    <w:p w:rsidR="00C93BCE" w:rsidRPr="00301167" w:rsidRDefault="00301167">
      <w:pPr>
        <w:pStyle w:val="1"/>
        <w:jc w:val="both"/>
        <w:rPr>
          <w:lang w:val="ru-RU"/>
        </w:rPr>
      </w:pPr>
      <w:bookmarkStart w:id="31" w:name="_le2vc3o2cml3" w:colFirst="0" w:colLast="0"/>
      <w:bookmarkEnd w:id="31"/>
      <w:r w:rsidRPr="00301167">
        <w:rPr>
          <w:lang w:val="ru-RU"/>
        </w:rPr>
        <w:t>Параметры файлового объекта</w:t>
      </w:r>
    </w:p>
    <w:p w:rsidR="00C93BCE" w:rsidRDefault="00301167">
      <w:pPr>
        <w:jc w:val="both"/>
      </w:pPr>
      <w:r w:rsidRPr="00301167">
        <w:rPr>
          <w:lang w:val="ru-RU"/>
        </w:rPr>
        <w:t xml:space="preserve">После открытия файла у разработчика появляется возможность получения сведений о соответствующем файловом объекте.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сведения</w:t>
      </w:r>
      <w:proofErr w:type="spellEnd"/>
      <w:r>
        <w:t xml:space="preserve"> </w:t>
      </w:r>
      <w:proofErr w:type="spellStart"/>
      <w:r>
        <w:t>приведены</w:t>
      </w:r>
      <w:proofErr w:type="spellEnd"/>
      <w:r>
        <w:t xml:space="preserve"> в </w:t>
      </w:r>
      <w:proofErr w:type="spellStart"/>
      <w:r>
        <w:t>таблице</w:t>
      </w:r>
      <w:proofErr w:type="spellEnd"/>
      <w:r>
        <w:t>:</w:t>
      </w:r>
    </w:p>
    <w:tbl>
      <w:tblPr>
        <w:tblStyle w:val="aff6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8220"/>
      </w:tblGrid>
      <w:tr w:rsidR="00C93BCE">
        <w:tc>
          <w:tcPr>
            <w:tcW w:w="141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Атрибут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</w:tr>
      <w:tr w:rsidR="00C93BCE" w:rsidRPr="0030116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proofErr w:type="spellStart"/>
            <w:proofErr w:type="gramStart"/>
            <w:r>
              <w:t>file.closed</w:t>
            </w:r>
            <w:proofErr w:type="spellEnd"/>
            <w:proofErr w:type="gramEnd"/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Pr="00301167" w:rsidRDefault="00301167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301167">
              <w:rPr>
                <w:lang w:val="ru-RU"/>
              </w:rPr>
              <w:t xml:space="preserve">Возвращает значение </w:t>
            </w:r>
            <w:r>
              <w:t>True</w:t>
            </w:r>
            <w:r w:rsidRPr="00301167">
              <w:rPr>
                <w:lang w:val="ru-RU"/>
              </w:rPr>
              <w:t>, если файл закрыт</w:t>
            </w:r>
          </w:p>
        </w:tc>
      </w:tr>
      <w:tr w:rsidR="00C93BCE" w:rsidRPr="0030116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proofErr w:type="spellStart"/>
            <w:proofErr w:type="gramStart"/>
            <w:r>
              <w:t>file.mode</w:t>
            </w:r>
            <w:proofErr w:type="spellEnd"/>
            <w:proofErr w:type="gramEnd"/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Pr="00301167" w:rsidRDefault="00301167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301167">
              <w:rPr>
                <w:lang w:val="ru-RU"/>
              </w:rPr>
              <w:t>Возвращает режим доступа, по которому был открыт файл</w:t>
            </w:r>
          </w:p>
        </w:tc>
      </w:tr>
      <w:tr w:rsidR="00C93BCE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r>
              <w:t>file.name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файла</w:t>
            </w:r>
            <w:proofErr w:type="spellEnd"/>
          </w:p>
        </w:tc>
      </w:tr>
    </w:tbl>
    <w:p w:rsidR="00C93BCE" w:rsidRDefault="00C93BCE">
      <w:pPr>
        <w:jc w:val="both"/>
      </w:pPr>
    </w:p>
    <w:p w:rsidR="00C93BCE" w:rsidRDefault="00301167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open(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"new_f.txt"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Файл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.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Имя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f_obj.name)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Файл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.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Закрыт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obj.closed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Файл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.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Режим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obj.mode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93BCE" w:rsidRDefault="00C93BCE">
      <w:pPr>
        <w:jc w:val="both"/>
      </w:pPr>
    </w:p>
    <w:p w:rsidR="00C93BCE" w:rsidRDefault="00301167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 w:rsidRPr="0030116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Pr="00301167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Файл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.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Имя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 new_f.txt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Файл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. </w:t>
            </w:r>
            <w:proofErr w:type="gramStart"/>
            <w:r w:rsidRPr="00301167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Закрыт: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False</w:t>
            </w:r>
            <w:proofErr w:type="gramEnd"/>
            <w:r w:rsidRPr="00301167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Файл. </w:t>
            </w:r>
            <w:proofErr w:type="gramStart"/>
            <w:r w:rsidRPr="00301167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Режим: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</w:t>
            </w:r>
            <w:proofErr w:type="gramEnd"/>
          </w:p>
        </w:tc>
      </w:tr>
    </w:tbl>
    <w:p w:rsidR="00C93BCE" w:rsidRPr="00301167" w:rsidRDefault="00C93BCE">
      <w:pPr>
        <w:jc w:val="both"/>
        <w:rPr>
          <w:lang w:val="ru-RU"/>
        </w:rPr>
      </w:pPr>
    </w:p>
    <w:p w:rsidR="00C93BCE" w:rsidRPr="00301167" w:rsidRDefault="00301167">
      <w:pPr>
        <w:pStyle w:val="1"/>
        <w:jc w:val="both"/>
        <w:rPr>
          <w:color w:val="757575"/>
          <w:sz w:val="24"/>
          <w:szCs w:val="24"/>
          <w:highlight w:val="white"/>
          <w:lang w:val="ru-RU"/>
        </w:rPr>
      </w:pPr>
      <w:bookmarkStart w:id="32" w:name="_qcrbjvuzajea" w:colFirst="0" w:colLast="0"/>
      <w:bookmarkEnd w:id="32"/>
      <w:r w:rsidRPr="00301167">
        <w:rPr>
          <w:lang w:val="ru-RU"/>
        </w:rPr>
        <w:lastRenderedPageBreak/>
        <w:t>Определение позиции указателя в файле</w:t>
      </w: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После вызова метода </w:t>
      </w:r>
      <w:proofErr w:type="gramStart"/>
      <w:r>
        <w:rPr>
          <w:b/>
        </w:rPr>
        <w:t>read</w:t>
      </w:r>
      <w:r w:rsidRPr="00301167">
        <w:rPr>
          <w:b/>
          <w:lang w:val="ru-RU"/>
        </w:rPr>
        <w:t>(</w:t>
      </w:r>
      <w:proofErr w:type="gramEnd"/>
      <w:r w:rsidRPr="00301167">
        <w:rPr>
          <w:b/>
          <w:lang w:val="ru-RU"/>
        </w:rPr>
        <w:t>)</w:t>
      </w:r>
      <w:r w:rsidRPr="00301167">
        <w:rPr>
          <w:lang w:val="ru-RU"/>
        </w:rPr>
        <w:t xml:space="preserve"> для файлового объекта при повторном вызове </w:t>
      </w:r>
      <w:r>
        <w:rPr>
          <w:b/>
        </w:rPr>
        <w:t>read</w:t>
      </w:r>
      <w:r w:rsidRPr="00301167">
        <w:rPr>
          <w:b/>
          <w:lang w:val="ru-RU"/>
        </w:rPr>
        <w:t>()</w:t>
      </w:r>
      <w:r w:rsidRPr="00301167">
        <w:rPr>
          <w:lang w:val="ru-RU"/>
        </w:rPr>
        <w:t xml:space="preserve"> будет выведена пустая строка.</w:t>
      </w:r>
    </w:p>
    <w:p w:rsidR="00C93BCE" w:rsidRDefault="00301167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open(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"new_f.txt"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"r"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content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f_obj.read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print(content)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content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f_obj.read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print(content)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f_obj.close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:rsidR="00C93BCE" w:rsidRDefault="00C93BCE">
      <w:pPr>
        <w:jc w:val="both"/>
      </w:pPr>
    </w:p>
    <w:p w:rsidR="00C93BCE" w:rsidRDefault="00301167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 string</w:t>
            </w:r>
          </w:p>
        </w:tc>
      </w:tr>
    </w:tbl>
    <w:p w:rsidR="00C93BCE" w:rsidRDefault="00C93BCE">
      <w:pPr>
        <w:jc w:val="both"/>
      </w:pP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Описанная ситуация происходит из-за того, что после первого прочтения содержимого файла указатель перемещается в конец файла. Для получения информации о позиции указателя можно воспользоваться методом </w:t>
      </w:r>
      <w:proofErr w:type="gramStart"/>
      <w:r>
        <w:rPr>
          <w:b/>
        </w:rPr>
        <w:t>tell</w:t>
      </w:r>
      <w:r w:rsidRPr="00301167">
        <w:rPr>
          <w:b/>
          <w:lang w:val="ru-RU"/>
        </w:rPr>
        <w:t>(</w:t>
      </w:r>
      <w:proofErr w:type="gramEnd"/>
      <w:r w:rsidRPr="00301167">
        <w:rPr>
          <w:b/>
          <w:lang w:val="ru-RU"/>
        </w:rPr>
        <w:t>)</w:t>
      </w:r>
      <w:r w:rsidRPr="00301167">
        <w:rPr>
          <w:lang w:val="ru-RU"/>
        </w:rPr>
        <w:t>.</w:t>
      </w:r>
    </w:p>
    <w:p w:rsidR="00C93BCE" w:rsidRDefault="00301167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"new_f.txt"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obj.read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Текущая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позиция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f_obj.tell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f_obj.close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:rsidR="00C93BCE" w:rsidRDefault="00C93BCE">
      <w:pPr>
        <w:jc w:val="both"/>
      </w:pPr>
    </w:p>
    <w:p w:rsidR="00C93BCE" w:rsidRDefault="00301167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Текущая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позиция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</w:t>
            </w:r>
          </w:p>
        </w:tc>
      </w:tr>
    </w:tbl>
    <w:p w:rsidR="00C93BCE" w:rsidRDefault="00C93BCE">
      <w:pPr>
        <w:jc w:val="both"/>
        <w:rPr>
          <w:color w:val="757575"/>
          <w:sz w:val="24"/>
          <w:szCs w:val="24"/>
          <w:highlight w:val="white"/>
        </w:rPr>
      </w:pP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Метод </w:t>
      </w:r>
      <w:proofErr w:type="gramStart"/>
      <w:r>
        <w:rPr>
          <w:b/>
        </w:rPr>
        <w:t>tell</w:t>
      </w:r>
      <w:r w:rsidRPr="00301167">
        <w:rPr>
          <w:b/>
          <w:lang w:val="ru-RU"/>
        </w:rPr>
        <w:t>(</w:t>
      </w:r>
      <w:proofErr w:type="gramEnd"/>
      <w:r w:rsidRPr="00301167">
        <w:rPr>
          <w:b/>
          <w:lang w:val="ru-RU"/>
        </w:rPr>
        <w:t>)</w:t>
      </w:r>
      <w:r w:rsidRPr="00301167">
        <w:rPr>
          <w:lang w:val="ru-RU"/>
        </w:rPr>
        <w:t xml:space="preserve"> определяет, в скольких байтах от начала файла находится указатель на текущий момент. Также существует еще один метод — </w:t>
      </w:r>
      <w:proofErr w:type="gramStart"/>
      <w:r>
        <w:rPr>
          <w:b/>
        </w:rPr>
        <w:t>seek</w:t>
      </w:r>
      <w:r w:rsidRPr="00301167">
        <w:rPr>
          <w:b/>
          <w:lang w:val="ru-RU"/>
        </w:rPr>
        <w:t>(</w:t>
      </w:r>
      <w:proofErr w:type="gramEnd"/>
      <w:r w:rsidRPr="00301167">
        <w:rPr>
          <w:b/>
          <w:lang w:val="ru-RU"/>
        </w:rPr>
        <w:t>)</w:t>
      </w:r>
      <w:r w:rsidRPr="00301167">
        <w:rPr>
          <w:lang w:val="ru-RU"/>
        </w:rPr>
        <w:t>, позволяющий выполнить переход на нужную позицию.</w:t>
      </w:r>
    </w:p>
    <w:p w:rsidR="00C93BCE" w:rsidRDefault="00301167">
      <w:pPr>
        <w:jc w:val="both"/>
      </w:pPr>
      <w:proofErr w:type="spellStart"/>
      <w:r>
        <w:t>Синтаксис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>:</w:t>
      </w:r>
    </w:p>
    <w:tbl>
      <w:tblPr>
        <w:tblStyle w:val="a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file_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obj.seek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(offset, [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</w:p>
        </w:tc>
      </w:tr>
    </w:tbl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Параметр </w:t>
      </w:r>
      <w:r>
        <w:t>offset</w:t>
      </w:r>
      <w:r w:rsidRPr="00301167">
        <w:rPr>
          <w:lang w:val="ru-RU"/>
        </w:rPr>
        <w:t xml:space="preserve"> определяет чис</w:t>
      </w:r>
      <w:r w:rsidRPr="00301167">
        <w:rPr>
          <w:lang w:val="ru-RU"/>
        </w:rPr>
        <w:t xml:space="preserve">ло байт, на которое необходимо перейти. Параметр </w:t>
      </w:r>
      <w:r>
        <w:rPr>
          <w:b/>
        </w:rPr>
        <w:t>from</w:t>
      </w:r>
      <w:r w:rsidRPr="00301167">
        <w:rPr>
          <w:b/>
          <w:lang w:val="ru-RU"/>
        </w:rPr>
        <w:t xml:space="preserve"> </w:t>
      </w:r>
      <w:r w:rsidRPr="00301167">
        <w:rPr>
          <w:lang w:val="ru-RU"/>
        </w:rPr>
        <w:t>является опциональным, он соответствует позиции, с которой начинается перемещение: 0 — начало файла, 1 — текущая позиция, 2 — конец файла.</w:t>
      </w:r>
    </w:p>
    <w:p w:rsidR="00C93BCE" w:rsidRDefault="00301167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"new_f.txt"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f_obj.read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находимся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на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позиции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f_obj.tell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Перемещаемся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в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начало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f_obj.seek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f_obj.read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f_obj.close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:rsidR="00C93BCE" w:rsidRDefault="00C93BCE">
      <w:pPr>
        <w:jc w:val="both"/>
      </w:pPr>
    </w:p>
    <w:p w:rsidR="00C93BCE" w:rsidRDefault="00301167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 w:rsidRPr="0030116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Pr="00301167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</w:t>
            </w:r>
            <w:r w:rsidRPr="00301167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Мы находимся на позиции:  </w:t>
            </w:r>
            <w:r w:rsidRPr="00301167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3</w:t>
            </w:r>
            <w:r w:rsidRPr="00301167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</w:t>
            </w:r>
            <w:r w:rsidRPr="00301167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string</w:t>
            </w:r>
          </w:p>
        </w:tc>
      </w:tr>
    </w:tbl>
    <w:p w:rsidR="00C93BCE" w:rsidRPr="00301167" w:rsidRDefault="00C93BCE">
      <w:pPr>
        <w:jc w:val="both"/>
        <w:rPr>
          <w:lang w:val="ru-RU"/>
        </w:rPr>
      </w:pPr>
    </w:p>
    <w:p w:rsidR="00C93BCE" w:rsidRPr="00301167" w:rsidRDefault="00301167">
      <w:pPr>
        <w:pStyle w:val="1"/>
        <w:jc w:val="both"/>
        <w:rPr>
          <w:lang w:val="ru-RU"/>
        </w:rPr>
      </w:pPr>
      <w:bookmarkStart w:id="33" w:name="_x3d7qjsggjp" w:colFirst="0" w:colLast="0"/>
      <w:bookmarkEnd w:id="33"/>
      <w:r>
        <w:t>Print</w:t>
      </w:r>
      <w:r w:rsidRPr="00301167">
        <w:rPr>
          <w:lang w:val="ru-RU"/>
        </w:rPr>
        <w:t xml:space="preserve"> в файл</w:t>
      </w: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Мы уже работали с функцией </w:t>
      </w:r>
      <w:proofErr w:type="gramStart"/>
      <w:r>
        <w:rPr>
          <w:b/>
        </w:rPr>
        <w:t>print</w:t>
      </w:r>
      <w:r w:rsidRPr="00301167">
        <w:rPr>
          <w:b/>
          <w:lang w:val="ru-RU"/>
        </w:rPr>
        <w:t>(</w:t>
      </w:r>
      <w:proofErr w:type="gramEnd"/>
      <w:r w:rsidRPr="00301167">
        <w:rPr>
          <w:b/>
          <w:lang w:val="ru-RU"/>
        </w:rPr>
        <w:t>)</w:t>
      </w:r>
      <w:r w:rsidRPr="00301167">
        <w:rPr>
          <w:lang w:val="ru-RU"/>
        </w:rPr>
        <w:t>, отвечающей за вывод объектов на экран (стандартное устройство вывода), но у этой функции есть еще одна интересная возможность — отправка объектов текстовым потоком в файл.</w:t>
      </w:r>
    </w:p>
    <w:p w:rsidR="00C93BCE" w:rsidRDefault="00301167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 w:rsidRPr="0030116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with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open(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"python.txt"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</w:p>
          <w:p w:rsidR="00C93BCE" w:rsidRPr="00301167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</w:t>
            </w:r>
            <w:r w:rsidRPr="00301167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proofErr w:type="gramEnd"/>
            <w:r w:rsidRPr="00301167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 xml:space="preserve">"Необычная работа функции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print</w:t>
            </w:r>
            <w:r w:rsidRPr="00301167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"</w:t>
            </w:r>
            <w:r w:rsidRPr="00301167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file</w:t>
            </w:r>
            <w:r w:rsidRPr="00301167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=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</w:t>
            </w:r>
            <w:r w:rsidRPr="00301167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obj</w:t>
            </w:r>
            <w:r w:rsidRPr="00301167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</w:t>
            </w:r>
          </w:p>
        </w:tc>
      </w:tr>
    </w:tbl>
    <w:p w:rsidR="00C93BCE" w:rsidRPr="00301167" w:rsidRDefault="00C93BCE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  <w:lang w:val="ru-RU"/>
        </w:rPr>
      </w:pP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Для указания файла, в который выполняется вывод, используется параметр </w:t>
      </w:r>
      <w:r>
        <w:rPr>
          <w:b/>
        </w:rPr>
        <w:t>file</w:t>
      </w:r>
      <w:r w:rsidRPr="00301167">
        <w:rPr>
          <w:lang w:val="ru-RU"/>
        </w:rPr>
        <w:t>. Приведенный код работает стандартно — открытие файла на запись, передача объекта в файл и закрытие. Благодаря использованию менеджера контекста, не нужно использовать функцию закрытия файла.</w:t>
      </w:r>
    </w:p>
    <w:p w:rsidR="00C93BCE" w:rsidRPr="00301167" w:rsidRDefault="00301167">
      <w:pPr>
        <w:pStyle w:val="1"/>
        <w:jc w:val="both"/>
        <w:rPr>
          <w:lang w:val="ru-RU"/>
        </w:rPr>
      </w:pPr>
      <w:bookmarkStart w:id="34" w:name="_9ho140ohycvw" w:colFirst="0" w:colLast="0"/>
      <w:bookmarkEnd w:id="34"/>
      <w:r w:rsidRPr="00301167">
        <w:rPr>
          <w:lang w:val="ru-RU"/>
        </w:rPr>
        <w:t xml:space="preserve">Модуль </w:t>
      </w:r>
      <w:proofErr w:type="spellStart"/>
      <w:r>
        <w:t>os</w:t>
      </w:r>
      <w:proofErr w:type="spellEnd"/>
    </w:p>
    <w:p w:rsidR="00C93BCE" w:rsidRPr="00301167" w:rsidRDefault="00301167">
      <w:pPr>
        <w:spacing w:before="0" w:after="0"/>
        <w:jc w:val="both"/>
        <w:rPr>
          <w:lang w:val="ru-RU"/>
        </w:rPr>
      </w:pPr>
      <w:r w:rsidRPr="00301167">
        <w:rPr>
          <w:lang w:val="ru-RU"/>
        </w:rPr>
        <w:t>Предоставляет широкий спектр функций для работы с фай</w:t>
      </w:r>
      <w:r w:rsidRPr="00301167">
        <w:rPr>
          <w:lang w:val="ru-RU"/>
        </w:rPr>
        <w:t xml:space="preserve">лами. Рассмотрим некоторые из них. </w:t>
      </w:r>
    </w:p>
    <w:p w:rsidR="00C93BCE" w:rsidRPr="00301167" w:rsidRDefault="00301167">
      <w:pPr>
        <w:pStyle w:val="2"/>
        <w:spacing w:before="0" w:after="0" w:line="360" w:lineRule="auto"/>
        <w:jc w:val="both"/>
        <w:rPr>
          <w:lang w:val="ru-RU"/>
        </w:rPr>
      </w:pPr>
      <w:bookmarkStart w:id="35" w:name="_cqf0tibqfsg4" w:colFirst="0" w:colLast="0"/>
      <w:bookmarkEnd w:id="35"/>
      <w:proofErr w:type="spellStart"/>
      <w:proofErr w:type="gramStart"/>
      <w:r>
        <w:lastRenderedPageBreak/>
        <w:t>os</w:t>
      </w:r>
      <w:proofErr w:type="spellEnd"/>
      <w:r w:rsidRPr="00301167">
        <w:rPr>
          <w:lang w:val="ru-RU"/>
        </w:rPr>
        <w:t>.</w:t>
      </w:r>
      <w:r>
        <w:t>remove</w:t>
      </w:r>
      <w:proofErr w:type="gramEnd"/>
      <w:r w:rsidRPr="00301167">
        <w:rPr>
          <w:lang w:val="ru-RU"/>
        </w:rPr>
        <w:t>()</w:t>
      </w:r>
    </w:p>
    <w:p w:rsidR="00C93BCE" w:rsidRPr="00301167" w:rsidRDefault="00301167">
      <w:pPr>
        <w:spacing w:before="0" w:after="0"/>
        <w:jc w:val="both"/>
        <w:rPr>
          <w:lang w:val="ru-RU"/>
        </w:rPr>
      </w:pPr>
      <w:r w:rsidRPr="00301167">
        <w:rPr>
          <w:lang w:val="ru-RU"/>
        </w:rPr>
        <w:t>Отвечает за удаление указанного файла.</w:t>
      </w:r>
    </w:p>
    <w:p w:rsidR="00C93BCE" w:rsidRPr="00301167" w:rsidRDefault="00C93BCE">
      <w:pPr>
        <w:spacing w:before="0" w:after="0"/>
        <w:jc w:val="both"/>
        <w:rPr>
          <w:lang w:val="ru-RU"/>
        </w:rPr>
      </w:pPr>
    </w:p>
    <w:p w:rsidR="00C93BCE" w:rsidRDefault="00301167">
      <w:pPr>
        <w:spacing w:before="0" w:after="0"/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os.remove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"my_file.txt"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93BCE" w:rsidRDefault="00C93BCE">
      <w:pPr>
        <w:jc w:val="both"/>
      </w:pP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В приведенном коде есть инструкция удаления простого текстового файла из рабочего каталога (каталога, в котором расположен скрипт с данным кодом). Если файл не будет найден, вы увидите сообщение об ошибке. </w:t>
      </w:r>
    </w:p>
    <w:p w:rsidR="00C93BCE" w:rsidRPr="00301167" w:rsidRDefault="00301167">
      <w:pPr>
        <w:pStyle w:val="2"/>
        <w:spacing w:before="0" w:after="0" w:line="360" w:lineRule="auto"/>
        <w:jc w:val="both"/>
        <w:rPr>
          <w:lang w:val="ru-RU"/>
        </w:rPr>
      </w:pPr>
      <w:bookmarkStart w:id="36" w:name="_tmz483ps0loj" w:colFirst="0" w:colLast="0"/>
      <w:bookmarkEnd w:id="36"/>
      <w:proofErr w:type="spellStart"/>
      <w:proofErr w:type="gramStart"/>
      <w:r>
        <w:t>os</w:t>
      </w:r>
      <w:proofErr w:type="spellEnd"/>
      <w:r w:rsidRPr="00301167">
        <w:rPr>
          <w:lang w:val="ru-RU"/>
        </w:rPr>
        <w:t>.</w:t>
      </w:r>
      <w:r>
        <w:t>rename</w:t>
      </w:r>
      <w:proofErr w:type="gramEnd"/>
      <w:r w:rsidRPr="00301167">
        <w:rPr>
          <w:lang w:val="ru-RU"/>
        </w:rPr>
        <w:t>()</w:t>
      </w:r>
    </w:p>
    <w:p w:rsidR="00C93BCE" w:rsidRPr="00301167" w:rsidRDefault="00301167">
      <w:pPr>
        <w:spacing w:before="0" w:after="0"/>
        <w:jc w:val="both"/>
        <w:rPr>
          <w:lang w:val="ru-RU"/>
        </w:rPr>
      </w:pPr>
      <w:r w:rsidRPr="00301167">
        <w:rPr>
          <w:lang w:val="ru-RU"/>
        </w:rPr>
        <w:t>Отвечает за переименование файла.</w:t>
      </w:r>
    </w:p>
    <w:p w:rsidR="00C93BCE" w:rsidRDefault="00301167">
      <w:pPr>
        <w:jc w:val="both"/>
      </w:pPr>
      <w:proofErr w:type="spellStart"/>
      <w:r>
        <w:t>При</w:t>
      </w:r>
      <w:r>
        <w:t>мер</w:t>
      </w:r>
      <w:proofErr w:type="spellEnd"/>
      <w:r>
        <w:t>:</w:t>
      </w:r>
    </w:p>
    <w:tbl>
      <w:tblPr>
        <w:tblStyle w:val="a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os.rename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"test.txt"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"pytest.txt"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93BCE" w:rsidRDefault="00C93BCE">
      <w:pPr>
        <w:jc w:val="both"/>
      </w:pP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>В этом коде файлу с именем</w:t>
      </w:r>
      <w:r w:rsidRPr="00301167">
        <w:rPr>
          <w:b/>
          <w:lang w:val="ru-RU"/>
        </w:rPr>
        <w:t xml:space="preserve"> </w:t>
      </w:r>
      <w:r>
        <w:rPr>
          <w:b/>
        </w:rPr>
        <w:t>test</w:t>
      </w:r>
      <w:r w:rsidRPr="00301167">
        <w:rPr>
          <w:b/>
          <w:lang w:val="ru-RU"/>
        </w:rPr>
        <w:t>.</w:t>
      </w:r>
      <w:r>
        <w:rPr>
          <w:b/>
        </w:rPr>
        <w:t>txt</w:t>
      </w:r>
      <w:r w:rsidRPr="00301167">
        <w:rPr>
          <w:lang w:val="ru-RU"/>
        </w:rPr>
        <w:t xml:space="preserve"> присваивается новое имя </w:t>
      </w:r>
      <w:proofErr w:type="spellStart"/>
      <w:r>
        <w:rPr>
          <w:b/>
        </w:rPr>
        <w:t>pytest</w:t>
      </w:r>
      <w:proofErr w:type="spellEnd"/>
      <w:r w:rsidRPr="00301167">
        <w:rPr>
          <w:b/>
          <w:lang w:val="ru-RU"/>
        </w:rPr>
        <w:t>.</w:t>
      </w:r>
      <w:r>
        <w:rPr>
          <w:b/>
        </w:rPr>
        <w:t>txt</w:t>
      </w:r>
      <w:r w:rsidRPr="00301167">
        <w:rPr>
          <w:lang w:val="ru-RU"/>
        </w:rPr>
        <w:t>. При выполнении этой операции может возникнуть ошибка, связанная с попыткой переименования несуществующего файла или с отсутствием прав на данную операцию.</w:t>
      </w:r>
    </w:p>
    <w:p w:rsidR="00C93BCE" w:rsidRPr="00301167" w:rsidRDefault="00301167">
      <w:pPr>
        <w:pStyle w:val="2"/>
        <w:spacing w:before="0" w:after="0" w:line="360" w:lineRule="auto"/>
        <w:jc w:val="both"/>
        <w:rPr>
          <w:lang w:val="ru-RU"/>
        </w:rPr>
      </w:pPr>
      <w:bookmarkStart w:id="37" w:name="_5bjaswrkotfs" w:colFirst="0" w:colLast="0"/>
      <w:bookmarkEnd w:id="37"/>
      <w:proofErr w:type="spellStart"/>
      <w:proofErr w:type="gramStart"/>
      <w:r>
        <w:t>os</w:t>
      </w:r>
      <w:proofErr w:type="spellEnd"/>
      <w:r w:rsidRPr="00301167">
        <w:rPr>
          <w:lang w:val="ru-RU"/>
        </w:rPr>
        <w:t>.</w:t>
      </w:r>
      <w:proofErr w:type="spellStart"/>
      <w:r>
        <w:t>listdir</w:t>
      </w:r>
      <w:proofErr w:type="spellEnd"/>
      <w:proofErr w:type="gramEnd"/>
      <w:r w:rsidRPr="00301167">
        <w:rPr>
          <w:lang w:val="ru-RU"/>
        </w:rPr>
        <w:t>()</w:t>
      </w:r>
    </w:p>
    <w:p w:rsidR="00C93BCE" w:rsidRPr="00301167" w:rsidRDefault="00301167">
      <w:pPr>
        <w:rPr>
          <w:lang w:val="ru-RU"/>
        </w:rPr>
      </w:pPr>
      <w:r w:rsidRPr="00301167">
        <w:rPr>
          <w:lang w:val="ru-RU"/>
        </w:rPr>
        <w:t>Отвечает за получение списка папок и файлов для определенной директории.</w:t>
      </w:r>
    </w:p>
    <w:p w:rsidR="00C93BCE" w:rsidRDefault="00301167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content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os.listdir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(path=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"."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print(content)</w:t>
            </w:r>
          </w:p>
        </w:tc>
      </w:tr>
    </w:tbl>
    <w:p w:rsidR="00C93BCE" w:rsidRDefault="00C93BCE">
      <w:pPr>
        <w:jc w:val="both"/>
      </w:pP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В приведенном примере функция </w:t>
      </w:r>
      <w:proofErr w:type="spellStart"/>
      <w:proofErr w:type="gramStart"/>
      <w:r>
        <w:rPr>
          <w:b/>
        </w:rPr>
        <w:t>listdir</w:t>
      </w:r>
      <w:proofErr w:type="spellEnd"/>
      <w:r w:rsidRPr="00301167">
        <w:rPr>
          <w:b/>
          <w:lang w:val="ru-RU"/>
        </w:rPr>
        <w:t>(</w:t>
      </w:r>
      <w:proofErr w:type="gramEnd"/>
      <w:r w:rsidRPr="00301167">
        <w:rPr>
          <w:b/>
          <w:lang w:val="ru-RU"/>
        </w:rPr>
        <w:t>)</w:t>
      </w:r>
      <w:r w:rsidRPr="00301167">
        <w:rPr>
          <w:lang w:val="ru-RU"/>
        </w:rPr>
        <w:t xml:space="preserve"> отвечает за отображение содержимого текущей директории (из которой мы запускаем скрипт).</w:t>
      </w: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>Для этого же случая возможен другой вариант:</w:t>
      </w:r>
    </w:p>
    <w:tbl>
      <w:tblPr>
        <w:tblStyle w:val="a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lastRenderedPageBreak/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content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os.listdir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print(content)</w:t>
            </w:r>
          </w:p>
        </w:tc>
      </w:tr>
    </w:tbl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>Результаты будут идентичными.</w:t>
      </w: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>Аналогично можно получить содержимое ката</w:t>
      </w:r>
      <w:r w:rsidRPr="00301167">
        <w:rPr>
          <w:lang w:val="ru-RU"/>
        </w:rPr>
        <w:t>лога, расположенного на один уровень выше относительно текущего:</w:t>
      </w:r>
    </w:p>
    <w:tbl>
      <w:tblPr>
        <w:tblStyle w:val="a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content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os.listdir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(path=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".."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print(content)</w:t>
            </w:r>
          </w:p>
        </w:tc>
      </w:tr>
    </w:tbl>
    <w:p w:rsidR="00C93BCE" w:rsidRDefault="00C93BCE">
      <w:pPr>
        <w:pStyle w:val="2"/>
        <w:spacing w:before="0" w:after="0" w:line="360" w:lineRule="auto"/>
        <w:jc w:val="both"/>
      </w:pPr>
      <w:bookmarkStart w:id="38" w:name="_1mgmlpfc2wel" w:colFirst="0" w:colLast="0"/>
      <w:bookmarkEnd w:id="38"/>
    </w:p>
    <w:p w:rsidR="00C93BCE" w:rsidRPr="00301167" w:rsidRDefault="00301167">
      <w:pPr>
        <w:pStyle w:val="2"/>
        <w:spacing w:before="0" w:after="0" w:line="360" w:lineRule="auto"/>
        <w:jc w:val="both"/>
        <w:rPr>
          <w:lang w:val="ru-RU"/>
        </w:rPr>
      </w:pPr>
      <w:bookmarkStart w:id="39" w:name="_e2wadeypms01" w:colFirst="0" w:colLast="0"/>
      <w:bookmarkEnd w:id="39"/>
      <w:proofErr w:type="spellStart"/>
      <w:proofErr w:type="gramStart"/>
      <w:r>
        <w:t>os</w:t>
      </w:r>
      <w:proofErr w:type="spellEnd"/>
      <w:r w:rsidRPr="00301167">
        <w:rPr>
          <w:lang w:val="ru-RU"/>
        </w:rPr>
        <w:t>.</w:t>
      </w:r>
      <w:r>
        <w:t>path</w:t>
      </w:r>
      <w:proofErr w:type="gramEnd"/>
    </w:p>
    <w:p w:rsidR="00C93BCE" w:rsidRPr="00301167" w:rsidRDefault="00301167">
      <w:pPr>
        <w:spacing w:before="0" w:after="0"/>
        <w:jc w:val="both"/>
        <w:rPr>
          <w:lang w:val="ru-RU"/>
        </w:rPr>
      </w:pPr>
      <w:r w:rsidRPr="00301167">
        <w:rPr>
          <w:lang w:val="ru-RU"/>
        </w:rPr>
        <w:t xml:space="preserve">Это подмодуль модуля </w:t>
      </w:r>
      <w:proofErr w:type="spellStart"/>
      <w:r>
        <w:rPr>
          <w:b/>
        </w:rPr>
        <w:t>os</w:t>
      </w:r>
      <w:proofErr w:type="spellEnd"/>
      <w:r w:rsidRPr="00301167">
        <w:rPr>
          <w:lang w:val="ru-RU"/>
        </w:rPr>
        <w:t>, он</w:t>
      </w:r>
      <w:r w:rsidRPr="00301167">
        <w:rPr>
          <w:lang w:val="ru-RU"/>
        </w:rPr>
        <w:t xml:space="preserve"> предоставляет разработчику некоторые полезные функции для выполнения операций с путями.</w:t>
      </w:r>
    </w:p>
    <w:p w:rsidR="00C93BCE" w:rsidRPr="00301167" w:rsidRDefault="00C93BCE">
      <w:pPr>
        <w:spacing w:before="0" w:after="0"/>
        <w:jc w:val="both"/>
        <w:rPr>
          <w:lang w:val="ru-RU"/>
        </w:rPr>
      </w:pPr>
    </w:p>
    <w:p w:rsidR="00C93BCE" w:rsidRPr="00301167" w:rsidRDefault="00301167">
      <w:pPr>
        <w:pStyle w:val="3"/>
        <w:spacing w:before="0" w:after="0" w:line="360" w:lineRule="auto"/>
        <w:jc w:val="both"/>
        <w:rPr>
          <w:lang w:val="ru-RU"/>
        </w:rPr>
      </w:pPr>
      <w:bookmarkStart w:id="40" w:name="_dd9q6lwtlaqx" w:colFirst="0" w:colLast="0"/>
      <w:bookmarkEnd w:id="40"/>
      <w:proofErr w:type="spellStart"/>
      <w:proofErr w:type="gramStart"/>
      <w:r>
        <w:t>os</w:t>
      </w:r>
      <w:proofErr w:type="spellEnd"/>
      <w:r w:rsidRPr="00301167">
        <w:rPr>
          <w:lang w:val="ru-RU"/>
        </w:rPr>
        <w:t>.</w:t>
      </w:r>
      <w:r>
        <w:t>path</w:t>
      </w:r>
      <w:proofErr w:type="gramEnd"/>
      <w:r w:rsidRPr="00301167">
        <w:rPr>
          <w:lang w:val="ru-RU"/>
        </w:rPr>
        <w:t>.</w:t>
      </w:r>
      <w:proofErr w:type="spellStart"/>
      <w:r>
        <w:t>basename</w:t>
      </w:r>
      <w:proofErr w:type="spellEnd"/>
      <w:r w:rsidRPr="00301167">
        <w:rPr>
          <w:lang w:val="ru-RU"/>
        </w:rPr>
        <w:t>()</w:t>
      </w:r>
    </w:p>
    <w:p w:rsidR="00C93BCE" w:rsidRPr="00301167" w:rsidRDefault="00301167">
      <w:pPr>
        <w:spacing w:before="0" w:after="0"/>
        <w:jc w:val="both"/>
        <w:rPr>
          <w:lang w:val="ru-RU"/>
        </w:rPr>
      </w:pPr>
      <w:r w:rsidRPr="00301167">
        <w:rPr>
          <w:lang w:val="ru-RU"/>
        </w:rPr>
        <w:t>Возвращает название файла пути.</w:t>
      </w:r>
    </w:p>
    <w:p w:rsidR="00C93BCE" w:rsidRPr="00301167" w:rsidRDefault="00C93BCE">
      <w:pPr>
        <w:spacing w:before="0" w:after="0"/>
        <w:jc w:val="both"/>
        <w:rPr>
          <w:lang w:val="ru-RU"/>
        </w:rPr>
      </w:pPr>
    </w:p>
    <w:p w:rsidR="00C93BCE" w:rsidRDefault="00301167">
      <w:pPr>
        <w:spacing w:before="0" w:after="0"/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os.path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.basename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r"C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:\Users\Администратор\settings.py"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C93BCE" w:rsidRDefault="00C93BCE">
      <w:pPr>
        <w:jc w:val="both"/>
      </w:pPr>
    </w:p>
    <w:p w:rsidR="00C93BCE" w:rsidRDefault="00301167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settings.py</w:t>
            </w:r>
          </w:p>
        </w:tc>
      </w:tr>
    </w:tbl>
    <w:p w:rsidR="00C93BCE" w:rsidRDefault="00C93BCE">
      <w:pPr>
        <w:pStyle w:val="3"/>
        <w:spacing w:before="0" w:after="0" w:line="360" w:lineRule="auto"/>
        <w:jc w:val="both"/>
      </w:pPr>
      <w:bookmarkStart w:id="41" w:name="_aaln0ofjc5p6" w:colFirst="0" w:colLast="0"/>
      <w:bookmarkEnd w:id="41"/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В этом примере символ </w:t>
      </w:r>
      <w:r>
        <w:rPr>
          <w:b/>
        </w:rPr>
        <w:t>r</w:t>
      </w:r>
      <w:r w:rsidRPr="00301167">
        <w:rPr>
          <w:b/>
          <w:lang w:val="ru-RU"/>
        </w:rPr>
        <w:t xml:space="preserve"> </w:t>
      </w:r>
      <w:r w:rsidRPr="00301167">
        <w:rPr>
          <w:lang w:val="ru-RU"/>
        </w:rPr>
        <w:t>отключает экранирование, т. е., специальные символы в имени пути не учитываются и обратный слэш в этом случае используется только как разделитель.</w:t>
      </w:r>
    </w:p>
    <w:p w:rsidR="00C93BCE" w:rsidRPr="00301167" w:rsidRDefault="00301167">
      <w:pPr>
        <w:pStyle w:val="3"/>
        <w:spacing w:before="0" w:after="0" w:line="360" w:lineRule="auto"/>
        <w:jc w:val="both"/>
        <w:rPr>
          <w:lang w:val="ru-RU"/>
        </w:rPr>
      </w:pPr>
      <w:bookmarkStart w:id="42" w:name="_mkb4cewedfq8" w:colFirst="0" w:colLast="0"/>
      <w:bookmarkEnd w:id="42"/>
      <w:proofErr w:type="spellStart"/>
      <w:proofErr w:type="gramStart"/>
      <w:r>
        <w:t>os</w:t>
      </w:r>
      <w:proofErr w:type="spellEnd"/>
      <w:r w:rsidRPr="00301167">
        <w:rPr>
          <w:lang w:val="ru-RU"/>
        </w:rPr>
        <w:t>.</w:t>
      </w:r>
      <w:r>
        <w:t>path</w:t>
      </w:r>
      <w:proofErr w:type="gramEnd"/>
      <w:r w:rsidRPr="00301167">
        <w:rPr>
          <w:lang w:val="ru-RU"/>
        </w:rPr>
        <w:t>.</w:t>
      </w:r>
      <w:proofErr w:type="spellStart"/>
      <w:r>
        <w:t>dirname</w:t>
      </w:r>
      <w:proofErr w:type="spellEnd"/>
      <w:r w:rsidRPr="00301167">
        <w:rPr>
          <w:lang w:val="ru-RU"/>
        </w:rPr>
        <w:t>()</w:t>
      </w:r>
    </w:p>
    <w:p w:rsidR="00C93BCE" w:rsidRPr="00301167" w:rsidRDefault="00301167">
      <w:pPr>
        <w:spacing w:before="0" w:after="0"/>
        <w:jc w:val="both"/>
        <w:rPr>
          <w:lang w:val="ru-RU"/>
        </w:rPr>
      </w:pPr>
      <w:r w:rsidRPr="00301167">
        <w:rPr>
          <w:lang w:val="ru-RU"/>
        </w:rPr>
        <w:t>Возвращает часть каталога пути.</w:t>
      </w:r>
    </w:p>
    <w:p w:rsidR="00C93BCE" w:rsidRDefault="00301167">
      <w:pPr>
        <w:spacing w:before="0" w:after="0"/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os.path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.dirname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r"C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:\Users\Админис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тратор\settings.py"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C93BCE" w:rsidRDefault="00C93BCE">
      <w:pPr>
        <w:jc w:val="both"/>
      </w:pPr>
    </w:p>
    <w:p w:rsidR="00C93BCE" w:rsidRDefault="00C93BCE">
      <w:pPr>
        <w:jc w:val="both"/>
      </w:pPr>
    </w:p>
    <w:p w:rsidR="00C93BCE" w:rsidRDefault="00301167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C:\Users\Администратор</w:t>
            </w:r>
          </w:p>
        </w:tc>
      </w:tr>
    </w:tbl>
    <w:p w:rsidR="00C93BCE" w:rsidRDefault="00C93BCE">
      <w:pPr>
        <w:pStyle w:val="3"/>
        <w:spacing w:before="0" w:after="0" w:line="360" w:lineRule="auto"/>
        <w:jc w:val="both"/>
      </w:pPr>
      <w:bookmarkStart w:id="43" w:name="_n0rsr7bv91x7" w:colFirst="0" w:colLast="0"/>
      <w:bookmarkEnd w:id="43"/>
    </w:p>
    <w:p w:rsidR="00C93BCE" w:rsidRDefault="00301167">
      <w:pPr>
        <w:pStyle w:val="3"/>
        <w:spacing w:before="0" w:after="0" w:line="360" w:lineRule="auto"/>
        <w:jc w:val="both"/>
      </w:pPr>
      <w:bookmarkStart w:id="44" w:name="_opxlu46b52f1" w:colFirst="0" w:colLast="0"/>
      <w:bookmarkEnd w:id="44"/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()</w:t>
      </w:r>
    </w:p>
    <w:p w:rsidR="00C93BCE" w:rsidRPr="00301167" w:rsidRDefault="00301167">
      <w:pPr>
        <w:spacing w:before="0" w:after="0"/>
        <w:jc w:val="both"/>
        <w:rPr>
          <w:lang w:val="ru-RU"/>
        </w:rPr>
      </w:pPr>
      <w:r w:rsidRPr="00301167">
        <w:rPr>
          <w:lang w:val="ru-RU"/>
        </w:rPr>
        <w:t>Проверяет, существует ли указанный файл.</w:t>
      </w:r>
    </w:p>
    <w:p w:rsidR="00C93BCE" w:rsidRDefault="00301167">
      <w:pPr>
        <w:spacing w:before="0" w:after="0"/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os.path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.exists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r"C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:\Users\Администратор\settings.py"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C93BCE" w:rsidRDefault="00C93BCE">
      <w:pPr>
        <w:jc w:val="both"/>
      </w:pPr>
    </w:p>
    <w:p w:rsidR="00C93BCE" w:rsidRDefault="00301167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True</w:t>
            </w:r>
          </w:p>
        </w:tc>
      </w:tr>
    </w:tbl>
    <w:p w:rsidR="00C93BCE" w:rsidRDefault="00C93BCE">
      <w:pPr>
        <w:spacing w:before="0" w:after="0"/>
        <w:jc w:val="both"/>
      </w:pPr>
    </w:p>
    <w:p w:rsidR="00C93BCE" w:rsidRDefault="00C93BCE">
      <w:pPr>
        <w:spacing w:before="0" w:after="0"/>
        <w:jc w:val="both"/>
      </w:pPr>
    </w:p>
    <w:p w:rsidR="00C93BCE" w:rsidRDefault="00301167">
      <w:pPr>
        <w:pStyle w:val="3"/>
        <w:spacing w:before="0" w:after="0" w:line="360" w:lineRule="auto"/>
        <w:jc w:val="both"/>
      </w:pPr>
      <w:bookmarkStart w:id="45" w:name="_4zeo2bh7umx1" w:colFirst="0" w:colLast="0"/>
      <w:bookmarkEnd w:id="45"/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 xml:space="preserve">(), </w:t>
      </w:r>
      <w:proofErr w:type="spellStart"/>
      <w:r>
        <w:t>os.path.isfile</w:t>
      </w:r>
      <w:proofErr w:type="spellEnd"/>
      <w:r>
        <w:t>()</w:t>
      </w:r>
    </w:p>
    <w:p w:rsidR="00C93BCE" w:rsidRPr="00301167" w:rsidRDefault="00301167">
      <w:pPr>
        <w:spacing w:before="0" w:after="0"/>
        <w:jc w:val="both"/>
        <w:rPr>
          <w:lang w:val="ru-RU"/>
        </w:rPr>
      </w:pPr>
      <w:r w:rsidRPr="00301167">
        <w:rPr>
          <w:lang w:val="ru-RU"/>
        </w:rPr>
        <w:t>Проверяет, является ли объект папкой или файлом.</w:t>
      </w:r>
    </w:p>
    <w:p w:rsidR="00C93BCE" w:rsidRDefault="00301167">
      <w:pPr>
        <w:spacing w:before="0" w:after="0"/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os.path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.isdir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r"C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:\Users\Администратор\settings.py"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os.path.isfile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r"C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:\Users\Администратор\settings.py"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C93BCE" w:rsidRDefault="00C93BCE">
      <w:pPr>
        <w:jc w:val="both"/>
      </w:pPr>
    </w:p>
    <w:p w:rsidR="00C93BCE" w:rsidRDefault="00301167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</w:p>
        </w:tc>
      </w:tr>
    </w:tbl>
    <w:p w:rsidR="00C93BCE" w:rsidRDefault="00C93BCE">
      <w:pPr>
        <w:pStyle w:val="3"/>
        <w:spacing w:before="0" w:after="0" w:line="360" w:lineRule="auto"/>
        <w:jc w:val="both"/>
      </w:pPr>
      <w:bookmarkStart w:id="46" w:name="_7id43vddes99" w:colFirst="0" w:colLast="0"/>
      <w:bookmarkEnd w:id="46"/>
    </w:p>
    <w:p w:rsidR="00C93BCE" w:rsidRDefault="00301167">
      <w:pPr>
        <w:pStyle w:val="3"/>
        <w:spacing w:before="0" w:after="0" w:line="360" w:lineRule="auto"/>
        <w:jc w:val="both"/>
      </w:pPr>
      <w:bookmarkStart w:id="47" w:name="_3h75xo85mvhy" w:colFirst="0" w:colLast="0"/>
      <w:bookmarkEnd w:id="47"/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()</w:t>
      </w:r>
    </w:p>
    <w:p w:rsidR="00C93BCE" w:rsidRDefault="00301167">
      <w:pPr>
        <w:spacing w:before="0" w:after="0"/>
        <w:jc w:val="both"/>
      </w:pPr>
      <w:proofErr w:type="spellStart"/>
      <w:r>
        <w:t>Позволяет</w:t>
      </w:r>
      <w:proofErr w:type="spellEnd"/>
      <w:r>
        <w:t xml:space="preserve"> </w:t>
      </w:r>
      <w:proofErr w:type="spellStart"/>
      <w:r>
        <w:t>объединить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путей</w:t>
      </w:r>
      <w:proofErr w:type="spellEnd"/>
      <w:r>
        <w:t>.</w:t>
      </w:r>
    </w:p>
    <w:p w:rsidR="00C93BCE" w:rsidRDefault="00301167">
      <w:pPr>
        <w:spacing w:before="0" w:after="0"/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os.path.join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r"C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:\Users\Администратор"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"settings.py"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C93BCE" w:rsidRDefault="00C93BCE">
      <w:pPr>
        <w:jc w:val="both"/>
      </w:pPr>
    </w:p>
    <w:p w:rsidR="00C93BCE" w:rsidRDefault="00301167">
      <w:pPr>
        <w:jc w:val="both"/>
      </w:pPr>
      <w:proofErr w:type="spellStart"/>
      <w:r>
        <w:lastRenderedPageBreak/>
        <w:t>Результат</w:t>
      </w:r>
      <w:proofErr w:type="spellEnd"/>
      <w:r>
        <w:t>:</w:t>
      </w:r>
    </w:p>
    <w:tbl>
      <w:tblPr>
        <w:tblStyle w:val="a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 w:rsidRPr="0030116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Pr="00301167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</w:t>
            </w:r>
            <w:r w:rsidRPr="00301167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:\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Users</w:t>
            </w:r>
            <w:r w:rsidRPr="00301167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\Администратор\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settings</w:t>
            </w:r>
            <w:r w:rsidRPr="00301167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py</w:t>
            </w:r>
            <w:proofErr w:type="spellEnd"/>
          </w:p>
        </w:tc>
      </w:tr>
    </w:tbl>
    <w:p w:rsidR="00C93BCE" w:rsidRPr="00301167" w:rsidRDefault="00C93BCE">
      <w:pPr>
        <w:pStyle w:val="3"/>
        <w:spacing w:before="0" w:after="0" w:line="360" w:lineRule="auto"/>
        <w:jc w:val="both"/>
        <w:rPr>
          <w:lang w:val="ru-RU"/>
        </w:rPr>
      </w:pPr>
      <w:bookmarkStart w:id="48" w:name="_qngglj3fllck" w:colFirst="0" w:colLast="0"/>
      <w:bookmarkEnd w:id="48"/>
    </w:p>
    <w:p w:rsidR="00C93BCE" w:rsidRPr="00301167" w:rsidRDefault="00301167">
      <w:pPr>
        <w:pStyle w:val="3"/>
        <w:spacing w:before="0" w:after="0" w:line="360" w:lineRule="auto"/>
        <w:jc w:val="both"/>
        <w:rPr>
          <w:lang w:val="ru-RU"/>
        </w:rPr>
      </w:pPr>
      <w:bookmarkStart w:id="49" w:name="_uuh2t7pvzzwg" w:colFirst="0" w:colLast="0"/>
      <w:bookmarkEnd w:id="49"/>
      <w:proofErr w:type="spellStart"/>
      <w:proofErr w:type="gramStart"/>
      <w:r>
        <w:t>os</w:t>
      </w:r>
      <w:proofErr w:type="spellEnd"/>
      <w:r w:rsidRPr="00301167">
        <w:rPr>
          <w:lang w:val="ru-RU"/>
        </w:rPr>
        <w:t>.</w:t>
      </w:r>
      <w:r>
        <w:t>path</w:t>
      </w:r>
      <w:proofErr w:type="gramEnd"/>
      <w:r w:rsidRPr="00301167">
        <w:rPr>
          <w:lang w:val="ru-RU"/>
        </w:rPr>
        <w:t>.</w:t>
      </w:r>
      <w:r>
        <w:t>split</w:t>
      </w:r>
      <w:r w:rsidRPr="00301167">
        <w:rPr>
          <w:lang w:val="ru-RU"/>
        </w:rPr>
        <w:t>()</w:t>
      </w:r>
    </w:p>
    <w:p w:rsidR="00C93BCE" w:rsidRPr="00301167" w:rsidRDefault="00301167">
      <w:pPr>
        <w:spacing w:before="0" w:after="0"/>
        <w:jc w:val="both"/>
        <w:rPr>
          <w:lang w:val="ru-RU"/>
        </w:rPr>
      </w:pPr>
      <w:r w:rsidRPr="00301167">
        <w:rPr>
          <w:lang w:val="ru-RU"/>
        </w:rPr>
        <w:t>Разделяет путь на кортеж, содержащий и путь до каталога, и имя файла.</w:t>
      </w:r>
    </w:p>
    <w:p w:rsidR="00C93BCE" w:rsidRDefault="00301167">
      <w:pPr>
        <w:spacing w:before="0" w:after="0"/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os.path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.split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r"C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:\Users\Администратор\settings.py"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C93BCE" w:rsidRDefault="00C93BCE">
      <w:pPr>
        <w:jc w:val="both"/>
      </w:pPr>
    </w:p>
    <w:p w:rsidR="00C93BCE" w:rsidRDefault="00301167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'C:\\Users\\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Администратор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'settings.py'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93BCE" w:rsidRDefault="00C93BCE">
      <w:pPr>
        <w:pStyle w:val="3"/>
        <w:spacing w:before="0" w:after="0" w:line="360" w:lineRule="auto"/>
        <w:jc w:val="both"/>
      </w:pPr>
      <w:bookmarkStart w:id="50" w:name="_h3pcwrhvgr8r" w:colFirst="0" w:colLast="0"/>
      <w:bookmarkEnd w:id="50"/>
    </w:p>
    <w:p w:rsidR="00C93BCE" w:rsidRPr="00301167" w:rsidRDefault="00301167">
      <w:pPr>
        <w:jc w:val="both"/>
        <w:rPr>
          <w:b/>
          <w:lang w:val="ru-RU"/>
        </w:rPr>
      </w:pPr>
      <w:r w:rsidRPr="00301167">
        <w:rPr>
          <w:lang w:val="ru-RU"/>
        </w:rPr>
        <w:t xml:space="preserve">Полный список функций, предоставляемых модулем </w:t>
      </w:r>
      <w:proofErr w:type="spellStart"/>
      <w:r>
        <w:rPr>
          <w:b/>
        </w:rPr>
        <w:t>os</w:t>
      </w:r>
      <w:proofErr w:type="spellEnd"/>
      <w:r w:rsidRPr="00301167">
        <w:rPr>
          <w:lang w:val="ru-RU"/>
        </w:rPr>
        <w:t xml:space="preserve">, доступен по </w:t>
      </w:r>
      <w:hyperlink r:id="rId7">
        <w:r w:rsidRPr="00301167">
          <w:rPr>
            <w:color w:val="1155CC"/>
            <w:u w:val="single"/>
            <w:lang w:val="ru-RU"/>
          </w:rPr>
          <w:t>ссылке</w:t>
        </w:r>
      </w:hyperlink>
      <w:r w:rsidRPr="00301167">
        <w:rPr>
          <w:lang w:val="ru-RU"/>
        </w:rPr>
        <w:t xml:space="preserve">. Информацию о других функциях подмодуля </w:t>
      </w:r>
      <w:proofErr w:type="spellStart"/>
      <w:proofErr w:type="gramStart"/>
      <w:r>
        <w:rPr>
          <w:b/>
        </w:rPr>
        <w:t>os</w:t>
      </w:r>
      <w:proofErr w:type="spellEnd"/>
      <w:r w:rsidRPr="00301167">
        <w:rPr>
          <w:b/>
          <w:lang w:val="ru-RU"/>
        </w:rPr>
        <w:t>.</w:t>
      </w:r>
      <w:r>
        <w:rPr>
          <w:b/>
        </w:rPr>
        <w:t>path</w:t>
      </w:r>
      <w:proofErr w:type="gramEnd"/>
      <w:r w:rsidRPr="00301167">
        <w:rPr>
          <w:b/>
          <w:lang w:val="ru-RU"/>
        </w:rPr>
        <w:t xml:space="preserve"> </w:t>
      </w:r>
      <w:r w:rsidRPr="00301167">
        <w:rPr>
          <w:lang w:val="ru-RU"/>
        </w:rPr>
        <w:t xml:space="preserve">можно узнать по </w:t>
      </w:r>
      <w:hyperlink r:id="rId8">
        <w:r w:rsidRPr="00301167">
          <w:rPr>
            <w:color w:val="1155CC"/>
            <w:u w:val="single"/>
            <w:lang w:val="ru-RU"/>
          </w:rPr>
          <w:t>ссылке</w:t>
        </w:r>
      </w:hyperlink>
      <w:r w:rsidRPr="00301167">
        <w:rPr>
          <w:lang w:val="ru-RU"/>
        </w:rPr>
        <w:t>.</w:t>
      </w:r>
    </w:p>
    <w:p w:rsidR="00C93BCE" w:rsidRPr="00301167" w:rsidRDefault="00301167">
      <w:pPr>
        <w:pStyle w:val="1"/>
        <w:jc w:val="both"/>
        <w:rPr>
          <w:lang w:val="ru-RU"/>
        </w:rPr>
      </w:pPr>
      <w:bookmarkStart w:id="51" w:name="_wpa17pa0wu3a" w:colFirst="0" w:colLast="0"/>
      <w:bookmarkEnd w:id="51"/>
      <w:r w:rsidRPr="00301167">
        <w:rPr>
          <w:lang w:val="ru-RU"/>
        </w:rPr>
        <w:t xml:space="preserve">Модуль </w:t>
      </w:r>
      <w:r>
        <w:t>json</w:t>
      </w:r>
    </w:p>
    <w:p w:rsidR="00C93BCE" w:rsidRPr="00301167" w:rsidRDefault="00301167">
      <w:pPr>
        <w:jc w:val="both"/>
        <w:rPr>
          <w:lang w:val="ru-RU"/>
        </w:rPr>
      </w:pPr>
      <w:r>
        <w:rPr>
          <w:b/>
        </w:rPr>
        <w:t>JSON</w:t>
      </w:r>
      <w:r w:rsidRPr="00301167">
        <w:rPr>
          <w:b/>
          <w:lang w:val="ru-RU"/>
        </w:rPr>
        <w:t xml:space="preserve"> </w:t>
      </w:r>
      <w:r w:rsidRPr="00301167">
        <w:rPr>
          <w:lang w:val="ru-RU"/>
        </w:rPr>
        <w:t>(</w:t>
      </w:r>
      <w:r>
        <w:t>Java</w:t>
      </w:r>
      <w:r w:rsidRPr="00301167">
        <w:rPr>
          <w:lang w:val="ru-RU"/>
        </w:rPr>
        <w:t xml:space="preserve"> </w:t>
      </w:r>
      <w:r>
        <w:t>Script</w:t>
      </w:r>
      <w:r w:rsidRPr="00301167">
        <w:rPr>
          <w:lang w:val="ru-RU"/>
        </w:rPr>
        <w:t xml:space="preserve"> </w:t>
      </w:r>
      <w:r>
        <w:t>Object</w:t>
      </w:r>
      <w:r w:rsidRPr="00301167">
        <w:rPr>
          <w:lang w:val="ru-RU"/>
        </w:rPr>
        <w:t xml:space="preserve"> </w:t>
      </w:r>
      <w:r>
        <w:t>Notation</w:t>
      </w:r>
      <w:r w:rsidRPr="00301167">
        <w:rPr>
          <w:lang w:val="ru-RU"/>
        </w:rPr>
        <w:t xml:space="preserve">) является стандартом обмена информацией. Он может, например, применяться при получении данных через </w:t>
      </w:r>
      <w:r>
        <w:t>API</w:t>
      </w:r>
      <w:r w:rsidRPr="00301167">
        <w:rPr>
          <w:lang w:val="ru-RU"/>
        </w:rPr>
        <w:t xml:space="preserve"> и необходимости их хранения в документной базе данных. Работать с данными в </w:t>
      </w:r>
      <w:r>
        <w:rPr>
          <w:b/>
        </w:rPr>
        <w:t>JSON</w:t>
      </w:r>
      <w:r w:rsidRPr="00301167">
        <w:rPr>
          <w:lang w:val="ru-RU"/>
        </w:rPr>
        <w:t>-фор</w:t>
      </w:r>
      <w:r w:rsidRPr="00301167">
        <w:rPr>
          <w:lang w:val="ru-RU"/>
        </w:rPr>
        <w:t xml:space="preserve">мате можно средствами языка </w:t>
      </w:r>
      <w:r>
        <w:t>Python</w:t>
      </w:r>
      <w:r w:rsidRPr="00301167">
        <w:rPr>
          <w:lang w:val="ru-RU"/>
        </w:rPr>
        <w:t xml:space="preserve">. </w:t>
      </w:r>
      <w:r>
        <w:rPr>
          <w:b/>
        </w:rPr>
        <w:t>JSON</w:t>
      </w:r>
      <w:r w:rsidRPr="00301167">
        <w:rPr>
          <w:b/>
          <w:lang w:val="ru-RU"/>
        </w:rPr>
        <w:t xml:space="preserve"> </w:t>
      </w:r>
      <w:r w:rsidRPr="00301167">
        <w:rPr>
          <w:lang w:val="ru-RU"/>
        </w:rPr>
        <w:t xml:space="preserve">является универсальной нотацией и напоминает </w:t>
      </w:r>
      <w:r>
        <w:t>Python</w:t>
      </w:r>
      <w:r w:rsidRPr="00301167">
        <w:rPr>
          <w:lang w:val="ru-RU"/>
        </w:rPr>
        <w:t>-словарь.</w:t>
      </w:r>
    </w:p>
    <w:p w:rsidR="00C93BCE" w:rsidRPr="00301167" w:rsidRDefault="00301167">
      <w:pPr>
        <w:rPr>
          <w:lang w:val="ru-RU"/>
        </w:rPr>
      </w:pPr>
      <w:r w:rsidRPr="00301167">
        <w:rPr>
          <w:lang w:val="ru-RU"/>
        </w:rPr>
        <w:t xml:space="preserve">Пример </w:t>
      </w:r>
      <w:r>
        <w:rPr>
          <w:b/>
        </w:rPr>
        <w:t>JSON</w:t>
      </w:r>
      <w:r w:rsidRPr="00301167">
        <w:rPr>
          <w:lang w:val="ru-RU"/>
        </w:rPr>
        <w:t>-структуры:</w:t>
      </w:r>
    </w:p>
    <w:tbl>
      <w:tblPr>
        <w:tblStyle w:val="a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"worker"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"Jon Smith"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"skills"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"programming"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"design"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"engineering"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"age"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"workplaces"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[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    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"first"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"IBM"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"time"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"2010-2014"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},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"second"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"Apple"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"time"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"2014-2018"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}</w:t>
            </w:r>
          </w:p>
        </w:tc>
      </w:tr>
    </w:tbl>
    <w:p w:rsidR="00C93BCE" w:rsidRDefault="00C93BCE">
      <w:pPr>
        <w:jc w:val="both"/>
      </w:pPr>
    </w:p>
    <w:p w:rsidR="00C93BCE" w:rsidRPr="00301167" w:rsidRDefault="00301167">
      <w:pPr>
        <w:pStyle w:val="2"/>
        <w:rPr>
          <w:lang w:val="ru-RU"/>
        </w:rPr>
      </w:pPr>
      <w:bookmarkStart w:id="52" w:name="_v4xpjmmiv2k0" w:colFirst="0" w:colLast="0"/>
      <w:bookmarkEnd w:id="52"/>
      <w:r>
        <w:lastRenderedPageBreak/>
        <w:t>JSON</w:t>
      </w:r>
      <w:r w:rsidRPr="00301167">
        <w:rPr>
          <w:lang w:val="ru-RU"/>
        </w:rPr>
        <w:t xml:space="preserve"> и </w:t>
      </w:r>
      <w:r>
        <w:t>Python</w:t>
      </w: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Для работы с </w:t>
      </w:r>
      <w:r>
        <w:t>JSON</w:t>
      </w:r>
      <w:r w:rsidRPr="00301167">
        <w:rPr>
          <w:lang w:val="ru-RU"/>
        </w:rPr>
        <w:t xml:space="preserve">-форматом в </w:t>
      </w:r>
      <w:r>
        <w:t>Python</w:t>
      </w:r>
      <w:r w:rsidRPr="00301167">
        <w:rPr>
          <w:lang w:val="ru-RU"/>
        </w:rPr>
        <w:t xml:space="preserve"> применяется модуль </w:t>
      </w:r>
      <w:r>
        <w:rPr>
          <w:b/>
        </w:rPr>
        <w:t>json</w:t>
      </w:r>
      <w:r w:rsidRPr="00301167">
        <w:rPr>
          <w:lang w:val="ru-RU"/>
        </w:rPr>
        <w:t>, который</w:t>
      </w:r>
      <w:r w:rsidRPr="00301167">
        <w:rPr>
          <w:lang w:val="ru-RU"/>
        </w:rPr>
        <w:t xml:space="preserve"> необходимо импортировать:</w:t>
      </w:r>
    </w:p>
    <w:tbl>
      <w:tblPr>
        <w:tblStyle w:val="a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json</w:t>
            </w:r>
          </w:p>
        </w:tc>
      </w:tr>
    </w:tbl>
    <w:p w:rsidR="00C93BCE" w:rsidRDefault="00C93BCE">
      <w:pPr>
        <w:jc w:val="both"/>
      </w:pP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Процесс преобразования данных к </w:t>
      </w:r>
      <w:r>
        <w:t>JSON</w:t>
      </w:r>
      <w:r w:rsidRPr="00301167">
        <w:rPr>
          <w:lang w:val="ru-RU"/>
        </w:rPr>
        <w:t xml:space="preserve">-формату называется </w:t>
      </w:r>
      <w:proofErr w:type="spellStart"/>
      <w:r w:rsidRPr="00301167">
        <w:rPr>
          <w:lang w:val="ru-RU"/>
        </w:rPr>
        <w:t>сериализацией</w:t>
      </w:r>
      <w:proofErr w:type="spellEnd"/>
      <w:r w:rsidRPr="00301167">
        <w:rPr>
          <w:lang w:val="ru-RU"/>
        </w:rPr>
        <w:t xml:space="preserve">. Под этим термином подразумевается трансформация данных в байты для хранения или передачи по сети. Обратный процесс называется </w:t>
      </w:r>
      <w:proofErr w:type="spellStart"/>
      <w:r w:rsidRPr="00301167">
        <w:rPr>
          <w:lang w:val="ru-RU"/>
        </w:rPr>
        <w:t>десериализацией</w:t>
      </w:r>
      <w:proofErr w:type="spellEnd"/>
      <w:r w:rsidRPr="00301167">
        <w:rPr>
          <w:lang w:val="ru-RU"/>
        </w:rPr>
        <w:t>. Аналогия — запись данных на диски и чтение данных из памяти.</w:t>
      </w:r>
    </w:p>
    <w:p w:rsidR="00C93BCE" w:rsidRPr="00301167" w:rsidRDefault="00301167">
      <w:pPr>
        <w:pStyle w:val="2"/>
        <w:rPr>
          <w:lang w:val="ru-RU"/>
        </w:rPr>
      </w:pPr>
      <w:bookmarkStart w:id="53" w:name="_x8f62spiotux" w:colFirst="0" w:colLast="0"/>
      <w:bookmarkEnd w:id="53"/>
      <w:proofErr w:type="spellStart"/>
      <w:r w:rsidRPr="00301167">
        <w:rPr>
          <w:lang w:val="ru-RU"/>
        </w:rPr>
        <w:t>Сериализация</w:t>
      </w:r>
      <w:proofErr w:type="spellEnd"/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>Прим</w:t>
      </w:r>
      <w:r w:rsidRPr="00301167">
        <w:rPr>
          <w:lang w:val="ru-RU"/>
        </w:rPr>
        <w:t xml:space="preserve">еняются методы </w:t>
      </w:r>
      <w:proofErr w:type="gramStart"/>
      <w:r>
        <w:rPr>
          <w:b/>
        </w:rPr>
        <w:t>dump</w:t>
      </w:r>
      <w:r w:rsidRPr="00301167">
        <w:rPr>
          <w:b/>
          <w:lang w:val="ru-RU"/>
        </w:rPr>
        <w:t>(</w:t>
      </w:r>
      <w:proofErr w:type="gramEnd"/>
      <w:r w:rsidRPr="00301167">
        <w:rPr>
          <w:b/>
          <w:lang w:val="ru-RU"/>
        </w:rPr>
        <w:t>)</w:t>
      </w:r>
      <w:r w:rsidRPr="00301167">
        <w:rPr>
          <w:lang w:val="ru-RU"/>
        </w:rPr>
        <w:t xml:space="preserve"> и </w:t>
      </w:r>
      <w:r>
        <w:rPr>
          <w:b/>
        </w:rPr>
        <w:t>dumps</w:t>
      </w:r>
      <w:r w:rsidRPr="00301167">
        <w:rPr>
          <w:b/>
          <w:lang w:val="ru-RU"/>
        </w:rPr>
        <w:t>()</w:t>
      </w:r>
      <w:r w:rsidRPr="00301167">
        <w:rPr>
          <w:lang w:val="ru-RU"/>
        </w:rPr>
        <w:t xml:space="preserve">. Стандартные </w:t>
      </w:r>
      <w:r>
        <w:t>Python</w:t>
      </w:r>
      <w:r w:rsidRPr="00301167">
        <w:rPr>
          <w:lang w:val="ru-RU"/>
        </w:rPr>
        <w:t xml:space="preserve">-объекты трансформируются в </w:t>
      </w:r>
      <w:r>
        <w:t>Python</w:t>
      </w:r>
      <w:r w:rsidRPr="00301167">
        <w:rPr>
          <w:lang w:val="ru-RU"/>
        </w:rPr>
        <w:t xml:space="preserve"> следующим образом:</w:t>
      </w:r>
    </w:p>
    <w:p w:rsidR="00C93BCE" w:rsidRPr="00301167" w:rsidRDefault="00C93BCE">
      <w:pPr>
        <w:jc w:val="both"/>
        <w:rPr>
          <w:lang w:val="ru-RU"/>
        </w:rPr>
      </w:pPr>
    </w:p>
    <w:tbl>
      <w:tblPr>
        <w:tblStyle w:val="affff4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0"/>
      </w:tblGrid>
      <w:tr w:rsidR="00C93BCE">
        <w:tc>
          <w:tcPr>
            <w:tcW w:w="48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  <w:tc>
          <w:tcPr>
            <w:tcW w:w="48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JSON</w:t>
            </w:r>
          </w:p>
        </w:tc>
      </w:tr>
      <w:tr w:rsidR="00C93BCE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proofErr w:type="spellStart"/>
            <w:r>
              <w:rPr>
                <w:color w:val="212121"/>
                <w:highlight w:val="white"/>
              </w:rPr>
              <w:t>dict</w:t>
            </w:r>
            <w:proofErr w:type="spellEnd"/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object</w:t>
            </w:r>
          </w:p>
        </w:tc>
      </w:tr>
      <w:tr w:rsidR="00C93BCE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list, tuple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array</w:t>
            </w:r>
          </w:p>
        </w:tc>
      </w:tr>
      <w:tr w:rsidR="00C93BCE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str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string</w:t>
            </w:r>
          </w:p>
        </w:tc>
      </w:tr>
      <w:tr w:rsidR="00C93BCE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int, long, float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number</w:t>
            </w:r>
          </w:p>
        </w:tc>
      </w:tr>
      <w:tr w:rsidR="00C93BCE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True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true</w:t>
            </w:r>
          </w:p>
        </w:tc>
      </w:tr>
      <w:tr w:rsidR="00C93BCE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False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false</w:t>
            </w:r>
          </w:p>
        </w:tc>
      </w:tr>
      <w:tr w:rsidR="00C93BCE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None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null</w:t>
            </w:r>
          </w:p>
        </w:tc>
      </w:tr>
    </w:tbl>
    <w:p w:rsidR="00C93BCE" w:rsidRDefault="00C93BCE">
      <w:pPr>
        <w:jc w:val="both"/>
      </w:pP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Рассмотрим пример </w:t>
      </w:r>
      <w:proofErr w:type="spellStart"/>
      <w:r w:rsidRPr="00301167">
        <w:rPr>
          <w:lang w:val="ru-RU"/>
        </w:rPr>
        <w:t>сериализации</w:t>
      </w:r>
      <w:proofErr w:type="spellEnd"/>
      <w:r w:rsidRPr="00301167">
        <w:rPr>
          <w:lang w:val="ru-RU"/>
        </w:rPr>
        <w:t xml:space="preserve">. Создадим простейший </w:t>
      </w:r>
      <w:r>
        <w:t>Python</w:t>
      </w:r>
      <w:r w:rsidRPr="00301167">
        <w:rPr>
          <w:lang w:val="ru-RU"/>
        </w:rPr>
        <w:t>-объект (словарь):</w:t>
      </w:r>
    </w:p>
    <w:tbl>
      <w:tblPr>
        <w:tblStyle w:val="a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data = 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"income"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"salary"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"bonus"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}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}</w:t>
            </w:r>
          </w:p>
        </w:tc>
      </w:tr>
    </w:tbl>
    <w:p w:rsidR="00C93BCE" w:rsidRDefault="00C93BCE">
      <w:pPr>
        <w:jc w:val="both"/>
      </w:pP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Через контекстный мессенджер </w:t>
      </w:r>
      <w:r>
        <w:t>Python</w:t>
      </w:r>
      <w:r w:rsidRPr="00301167">
        <w:rPr>
          <w:lang w:val="ru-RU"/>
        </w:rPr>
        <w:t xml:space="preserve"> создадим файл </w:t>
      </w:r>
      <w:r>
        <w:rPr>
          <w:b/>
        </w:rPr>
        <w:t>my</w:t>
      </w:r>
      <w:r w:rsidRPr="00301167">
        <w:rPr>
          <w:b/>
          <w:lang w:val="ru-RU"/>
        </w:rPr>
        <w:t>_</w:t>
      </w:r>
      <w:proofErr w:type="gramStart"/>
      <w:r>
        <w:rPr>
          <w:b/>
        </w:rPr>
        <w:t>file</w:t>
      </w:r>
      <w:r w:rsidRPr="00301167">
        <w:rPr>
          <w:b/>
          <w:lang w:val="ru-RU"/>
        </w:rPr>
        <w:t>.</w:t>
      </w:r>
      <w:r>
        <w:rPr>
          <w:b/>
        </w:rPr>
        <w:t>json</w:t>
      </w:r>
      <w:proofErr w:type="gramEnd"/>
      <w:r w:rsidRPr="00301167">
        <w:rPr>
          <w:lang w:val="ru-RU"/>
        </w:rPr>
        <w:t xml:space="preserve"> и откроем его в режиме записи:</w:t>
      </w:r>
    </w:p>
    <w:tbl>
      <w:tblPr>
        <w:tblStyle w:val="a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with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open(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my_file.json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write_f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json.dump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(data,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write_f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93BCE" w:rsidRDefault="00C93BCE">
      <w:pPr>
        <w:jc w:val="both"/>
        <w:rPr>
          <w:color w:val="757575"/>
          <w:sz w:val="24"/>
          <w:szCs w:val="24"/>
          <w:shd w:val="clear" w:color="auto" w:fill="F3F3F3"/>
        </w:rPr>
      </w:pP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Важно обратить внимание, что функция </w:t>
      </w:r>
      <w:proofErr w:type="gramStart"/>
      <w:r>
        <w:rPr>
          <w:b/>
        </w:rPr>
        <w:t>dump</w:t>
      </w:r>
      <w:r w:rsidRPr="00301167">
        <w:rPr>
          <w:b/>
          <w:lang w:val="ru-RU"/>
        </w:rPr>
        <w:t>(</w:t>
      </w:r>
      <w:proofErr w:type="gramEnd"/>
      <w:r w:rsidRPr="00301167">
        <w:rPr>
          <w:b/>
          <w:lang w:val="ru-RU"/>
        </w:rPr>
        <w:t>)</w:t>
      </w:r>
      <w:r w:rsidRPr="00301167">
        <w:rPr>
          <w:lang w:val="ru-RU"/>
        </w:rPr>
        <w:t xml:space="preserve"> принимает два позиционных параметра: объект данных для </w:t>
      </w:r>
      <w:proofErr w:type="spellStart"/>
      <w:r w:rsidRPr="00301167">
        <w:rPr>
          <w:lang w:val="ru-RU"/>
        </w:rPr>
        <w:t>сериализации</w:t>
      </w:r>
      <w:proofErr w:type="spellEnd"/>
      <w:r w:rsidRPr="00301167">
        <w:rPr>
          <w:lang w:val="ru-RU"/>
        </w:rPr>
        <w:t xml:space="preserve"> и файловый объект, в который необходимо записать соответствующие байты. После запуска представленного кода будет создан указанный </w:t>
      </w:r>
      <w:r>
        <w:t>JSON</w:t>
      </w:r>
      <w:r w:rsidRPr="00301167">
        <w:rPr>
          <w:lang w:val="ru-RU"/>
        </w:rPr>
        <w:t>-файл со следующим содержимым:</w:t>
      </w:r>
    </w:p>
    <w:tbl>
      <w:tblPr>
        <w:tblStyle w:val="a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"income"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"salary"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"bonus"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}}</w:t>
            </w:r>
          </w:p>
        </w:tc>
      </w:tr>
    </w:tbl>
    <w:p w:rsidR="00C93BCE" w:rsidRDefault="00C93BCE">
      <w:pPr>
        <w:jc w:val="both"/>
      </w:pPr>
    </w:p>
    <w:p w:rsidR="00C93BCE" w:rsidRPr="00301167" w:rsidRDefault="00301167">
      <w:pPr>
        <w:rPr>
          <w:lang w:val="ru-RU"/>
        </w:rPr>
      </w:pPr>
      <w:r w:rsidRPr="00301167">
        <w:rPr>
          <w:lang w:val="ru-RU"/>
        </w:rPr>
        <w:t xml:space="preserve">Если в программе требуется продолжить работу с </w:t>
      </w:r>
      <w:proofErr w:type="spellStart"/>
      <w:r w:rsidRPr="00301167">
        <w:rPr>
          <w:lang w:val="ru-RU"/>
        </w:rPr>
        <w:t>сериализованными</w:t>
      </w:r>
      <w:proofErr w:type="spellEnd"/>
      <w:r w:rsidRPr="00301167">
        <w:rPr>
          <w:lang w:val="ru-RU"/>
        </w:rPr>
        <w:t xml:space="preserve"> данными, то с ними можно работать, как со строкой:</w:t>
      </w:r>
    </w:p>
    <w:tbl>
      <w:tblPr>
        <w:tblStyle w:val="a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json_str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json.dumps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(data)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json_str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print(type(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json_str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C93BCE" w:rsidRDefault="00301167">
      <w:r>
        <w:br/>
      </w:r>
      <w:proofErr w:type="spellStart"/>
      <w:r>
        <w:t>Результат</w:t>
      </w:r>
      <w:proofErr w:type="spellEnd"/>
      <w:r>
        <w:t>:</w:t>
      </w:r>
    </w:p>
    <w:tbl>
      <w:tblPr>
        <w:tblStyle w:val="a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"income"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"salary"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"bonus"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&lt;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'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str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'&gt;</w:t>
            </w:r>
          </w:p>
        </w:tc>
      </w:tr>
    </w:tbl>
    <w:p w:rsidR="00C93BCE" w:rsidRDefault="00C93BCE">
      <w:pPr>
        <w:jc w:val="both"/>
        <w:rPr>
          <w:color w:val="757575"/>
          <w:sz w:val="24"/>
          <w:szCs w:val="24"/>
          <w:highlight w:val="white"/>
        </w:rPr>
      </w:pPr>
    </w:p>
    <w:p w:rsidR="00C93BCE" w:rsidRPr="00301167" w:rsidRDefault="00301167">
      <w:pPr>
        <w:rPr>
          <w:color w:val="757575"/>
          <w:sz w:val="24"/>
          <w:szCs w:val="24"/>
          <w:highlight w:val="white"/>
          <w:lang w:val="ru-RU"/>
        </w:rPr>
      </w:pPr>
      <w:r w:rsidRPr="00301167">
        <w:rPr>
          <w:lang w:val="ru-RU"/>
        </w:rPr>
        <w:t>При этом файловый объект остается пустым, т. к. по факту мы не выполняем записи на диск.</w:t>
      </w:r>
    </w:p>
    <w:p w:rsidR="00C93BCE" w:rsidRPr="00301167" w:rsidRDefault="00301167">
      <w:pPr>
        <w:pStyle w:val="2"/>
        <w:rPr>
          <w:lang w:val="ru-RU"/>
        </w:rPr>
      </w:pPr>
      <w:bookmarkStart w:id="54" w:name="_jdzj3zs81su4" w:colFirst="0" w:colLast="0"/>
      <w:bookmarkEnd w:id="54"/>
      <w:proofErr w:type="spellStart"/>
      <w:r w:rsidRPr="00301167">
        <w:rPr>
          <w:lang w:val="ru-RU"/>
        </w:rPr>
        <w:t>Десериализация</w:t>
      </w:r>
      <w:proofErr w:type="spellEnd"/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Методы </w:t>
      </w:r>
      <w:proofErr w:type="gramStart"/>
      <w:r>
        <w:rPr>
          <w:b/>
        </w:rPr>
        <w:t>load</w:t>
      </w:r>
      <w:r w:rsidRPr="00301167">
        <w:rPr>
          <w:b/>
          <w:lang w:val="ru-RU"/>
        </w:rPr>
        <w:t>(</w:t>
      </w:r>
      <w:proofErr w:type="gramEnd"/>
      <w:r w:rsidRPr="00301167">
        <w:rPr>
          <w:b/>
          <w:lang w:val="ru-RU"/>
        </w:rPr>
        <w:t>)</w:t>
      </w:r>
      <w:r w:rsidRPr="00301167">
        <w:rPr>
          <w:lang w:val="ru-RU"/>
        </w:rPr>
        <w:t xml:space="preserve"> и </w:t>
      </w:r>
      <w:r>
        <w:rPr>
          <w:b/>
        </w:rPr>
        <w:t>loads</w:t>
      </w:r>
      <w:r w:rsidRPr="00301167">
        <w:rPr>
          <w:b/>
          <w:lang w:val="ru-RU"/>
        </w:rPr>
        <w:t>()</w:t>
      </w:r>
      <w:r w:rsidRPr="00301167">
        <w:rPr>
          <w:lang w:val="ru-RU"/>
        </w:rPr>
        <w:t xml:space="preserve"> обеспечивают трансформацию данных в </w:t>
      </w:r>
      <w:r>
        <w:t>JSON</w:t>
      </w:r>
      <w:r w:rsidRPr="00301167">
        <w:rPr>
          <w:lang w:val="ru-RU"/>
        </w:rPr>
        <w:t xml:space="preserve">-формате в </w:t>
      </w:r>
      <w:r>
        <w:t>Python</w:t>
      </w:r>
      <w:r w:rsidRPr="00301167">
        <w:rPr>
          <w:lang w:val="ru-RU"/>
        </w:rPr>
        <w:t>-объекты.</w:t>
      </w:r>
    </w:p>
    <w:tbl>
      <w:tblPr>
        <w:tblStyle w:val="affffa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0"/>
      </w:tblGrid>
      <w:tr w:rsidR="00C93BCE">
        <w:tc>
          <w:tcPr>
            <w:tcW w:w="48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JSON</w:t>
            </w:r>
          </w:p>
        </w:tc>
        <w:tc>
          <w:tcPr>
            <w:tcW w:w="48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C93BCE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object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proofErr w:type="spellStart"/>
            <w:r>
              <w:rPr>
                <w:color w:val="212121"/>
                <w:highlight w:val="white"/>
              </w:rPr>
              <w:t>dict</w:t>
            </w:r>
            <w:proofErr w:type="spellEnd"/>
          </w:p>
        </w:tc>
      </w:tr>
      <w:tr w:rsidR="00C93BCE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array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list</w:t>
            </w:r>
          </w:p>
        </w:tc>
      </w:tr>
      <w:tr w:rsidR="00C93BCE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string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str</w:t>
            </w:r>
          </w:p>
        </w:tc>
      </w:tr>
      <w:tr w:rsidR="00C93BCE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number (int)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int</w:t>
            </w:r>
          </w:p>
        </w:tc>
      </w:tr>
      <w:tr w:rsidR="00C93BCE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number (real)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float</w:t>
            </w:r>
          </w:p>
        </w:tc>
      </w:tr>
      <w:tr w:rsidR="00C93BCE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true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True</w:t>
            </w:r>
          </w:p>
        </w:tc>
      </w:tr>
      <w:tr w:rsidR="00C93BCE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false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False</w:t>
            </w:r>
          </w:p>
        </w:tc>
      </w:tr>
      <w:tr w:rsidR="00C93BCE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null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40" w:lineRule="auto"/>
              <w:jc w:val="center"/>
            </w:pPr>
            <w:r>
              <w:rPr>
                <w:color w:val="212121"/>
                <w:highlight w:val="white"/>
              </w:rPr>
              <w:t>None</w:t>
            </w:r>
          </w:p>
        </w:tc>
      </w:tr>
    </w:tbl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lastRenderedPageBreak/>
        <w:t xml:space="preserve">Таблица </w:t>
      </w:r>
      <w:proofErr w:type="spellStart"/>
      <w:r w:rsidRPr="00301167">
        <w:rPr>
          <w:lang w:val="ru-RU"/>
        </w:rPr>
        <w:t>десериализации</w:t>
      </w:r>
      <w:proofErr w:type="spellEnd"/>
      <w:r w:rsidRPr="00301167">
        <w:rPr>
          <w:lang w:val="ru-RU"/>
        </w:rPr>
        <w:t xml:space="preserve"> не является абсолютной инверсией таблицы </w:t>
      </w:r>
      <w:proofErr w:type="spellStart"/>
      <w:r w:rsidRPr="00301167">
        <w:rPr>
          <w:lang w:val="ru-RU"/>
        </w:rPr>
        <w:t>сериализации</w:t>
      </w:r>
      <w:proofErr w:type="spellEnd"/>
      <w:r w:rsidRPr="00301167">
        <w:rPr>
          <w:lang w:val="ru-RU"/>
        </w:rPr>
        <w:t xml:space="preserve">. Это означает, что при преобразовании объекта в </w:t>
      </w:r>
      <w:r>
        <w:t>JSON</w:t>
      </w:r>
      <w:r w:rsidRPr="00301167">
        <w:rPr>
          <w:lang w:val="ru-RU"/>
        </w:rPr>
        <w:t>-формат и последующем декодировании получить полностью идентичный объект не получится.</w:t>
      </w: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Рассмотрим пример </w:t>
      </w:r>
      <w:proofErr w:type="spellStart"/>
      <w:r w:rsidRPr="00301167">
        <w:rPr>
          <w:lang w:val="ru-RU"/>
        </w:rPr>
        <w:t>десериализации</w:t>
      </w:r>
      <w:proofErr w:type="spellEnd"/>
      <w:r w:rsidRPr="00301167">
        <w:rPr>
          <w:lang w:val="ru-RU"/>
        </w:rPr>
        <w:t>. Предст</w:t>
      </w:r>
      <w:r w:rsidRPr="00301167">
        <w:rPr>
          <w:lang w:val="ru-RU"/>
        </w:rPr>
        <w:t xml:space="preserve">авим, что у нас есть данные на диске, которыми необходимо управлять. Как и в предыдущем примере, воспользуемся контекстными менеджером, но откроем </w:t>
      </w:r>
      <w:r>
        <w:t>JSON</w:t>
      </w:r>
      <w:r w:rsidRPr="00301167">
        <w:rPr>
          <w:lang w:val="ru-RU"/>
        </w:rPr>
        <w:t>-файл в режиме чтения.</w:t>
      </w:r>
    </w:p>
    <w:tbl>
      <w:tblPr>
        <w:tblStyle w:val="af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with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my_</w:t>
            </w:r>
            <w:proofErr w:type="gram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file.json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read_f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data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json.load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read_f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print(data)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nt(type(data))</w:t>
            </w:r>
          </w:p>
        </w:tc>
      </w:tr>
    </w:tbl>
    <w:p w:rsidR="00C93BCE" w:rsidRDefault="00C93BCE">
      <w:pPr>
        <w:jc w:val="both"/>
        <w:rPr>
          <w:color w:val="757575"/>
          <w:sz w:val="24"/>
          <w:szCs w:val="24"/>
        </w:rPr>
      </w:pPr>
    </w:p>
    <w:p w:rsidR="00C93BCE" w:rsidRDefault="00301167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'income'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'salary'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'bonus'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&lt;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'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'&gt;</w:t>
            </w:r>
          </w:p>
        </w:tc>
      </w:tr>
    </w:tbl>
    <w:p w:rsidR="00C93BCE" w:rsidRDefault="00C93BCE">
      <w:pPr>
        <w:jc w:val="both"/>
        <w:rPr>
          <w:color w:val="757575"/>
          <w:sz w:val="24"/>
          <w:szCs w:val="24"/>
        </w:rPr>
      </w:pPr>
    </w:p>
    <w:p w:rsidR="00C93BCE" w:rsidRPr="00301167" w:rsidRDefault="00301167">
      <w:pPr>
        <w:rPr>
          <w:lang w:val="ru-RU"/>
        </w:rPr>
      </w:pPr>
      <w:r w:rsidRPr="00301167">
        <w:rPr>
          <w:lang w:val="ru-RU"/>
        </w:rPr>
        <w:t xml:space="preserve">В этом примере </w:t>
      </w:r>
      <w:r>
        <w:t>JSON</w:t>
      </w:r>
      <w:r w:rsidRPr="00301167">
        <w:rPr>
          <w:lang w:val="ru-RU"/>
        </w:rPr>
        <w:t xml:space="preserve">-объект типа </w:t>
      </w:r>
      <w:r>
        <w:rPr>
          <w:b/>
        </w:rPr>
        <w:t>object</w:t>
      </w:r>
      <w:r w:rsidRPr="00301167">
        <w:rPr>
          <w:b/>
          <w:lang w:val="ru-RU"/>
        </w:rPr>
        <w:t xml:space="preserve"> </w:t>
      </w:r>
      <w:r w:rsidRPr="00301167">
        <w:rPr>
          <w:lang w:val="ru-RU"/>
        </w:rPr>
        <w:t xml:space="preserve">был преобразован в </w:t>
      </w:r>
      <w:r>
        <w:t>Python</w:t>
      </w:r>
      <w:r w:rsidRPr="00301167">
        <w:rPr>
          <w:lang w:val="ru-RU"/>
        </w:rPr>
        <w:t xml:space="preserve">-объект </w:t>
      </w:r>
      <w:proofErr w:type="spellStart"/>
      <w:r>
        <w:rPr>
          <w:b/>
        </w:rPr>
        <w:t>dict</w:t>
      </w:r>
      <w:proofErr w:type="spellEnd"/>
      <w:r w:rsidRPr="00301167">
        <w:rPr>
          <w:b/>
          <w:lang w:val="ru-RU"/>
        </w:rPr>
        <w:t xml:space="preserve"> </w:t>
      </w:r>
      <w:r w:rsidRPr="00301167">
        <w:rPr>
          <w:lang w:val="ru-RU"/>
        </w:rPr>
        <w:t>(словарь). Далее в программе с полученным словарем можно осуществлять дальнейшие необходимые операции.</w:t>
      </w:r>
    </w:p>
    <w:p w:rsidR="00C93BCE" w:rsidRDefault="00301167">
      <w:pPr>
        <w:jc w:val="both"/>
      </w:pPr>
      <w:r w:rsidRPr="00301167">
        <w:rPr>
          <w:lang w:val="ru-RU"/>
        </w:rPr>
        <w:t xml:space="preserve">Данные в </w:t>
      </w:r>
      <w:r>
        <w:t>JSON</w:t>
      </w:r>
      <w:r w:rsidRPr="00301167">
        <w:rPr>
          <w:lang w:val="ru-RU"/>
        </w:rPr>
        <w:t xml:space="preserve">-формате могут быть получены различными способами и быть представлены, например, в виде строки. </w:t>
      </w:r>
      <w:proofErr w:type="spellStart"/>
      <w:r>
        <w:t>Строку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десериализировать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фун</w:t>
      </w:r>
      <w:r>
        <w:t>кции</w:t>
      </w:r>
      <w:proofErr w:type="spellEnd"/>
      <w:r>
        <w:t xml:space="preserve"> </w:t>
      </w:r>
      <w:proofErr w:type="gramStart"/>
      <w:r>
        <w:rPr>
          <w:b/>
        </w:rPr>
        <w:t>loads(</w:t>
      </w:r>
      <w:proofErr w:type="gramEnd"/>
      <w:r>
        <w:rPr>
          <w:b/>
        </w:rPr>
        <w:t>)</w:t>
      </w:r>
      <w:r>
        <w:t>.</w:t>
      </w:r>
    </w:p>
    <w:tbl>
      <w:tblPr>
        <w:tblStyle w:val="af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json_str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"""{"income": {"salary": 50000, "bonus": 20000}}"""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data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json.loads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json_str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print(data)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print(type(data))</w:t>
            </w:r>
          </w:p>
        </w:tc>
      </w:tr>
    </w:tbl>
    <w:p w:rsidR="00C93BCE" w:rsidRDefault="00C93BCE">
      <w:pPr>
        <w:jc w:val="both"/>
        <w:rPr>
          <w:color w:val="757575"/>
          <w:sz w:val="24"/>
          <w:szCs w:val="24"/>
        </w:rPr>
      </w:pPr>
    </w:p>
    <w:p w:rsidR="00C93BCE" w:rsidRDefault="00301167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'income'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'salary'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'bonus'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&lt;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'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'&gt;</w:t>
            </w:r>
          </w:p>
        </w:tc>
      </w:tr>
    </w:tbl>
    <w:p w:rsidR="00C93BCE" w:rsidRDefault="00C93BCE">
      <w:pPr>
        <w:jc w:val="both"/>
      </w:pPr>
    </w:p>
    <w:p w:rsidR="00C93BCE" w:rsidRPr="00301167" w:rsidRDefault="00301167">
      <w:pPr>
        <w:pStyle w:val="1"/>
        <w:jc w:val="both"/>
        <w:rPr>
          <w:lang w:val="ru-RU"/>
        </w:rPr>
      </w:pPr>
      <w:bookmarkStart w:id="55" w:name="_afdsskvjvg28" w:colFirst="0" w:colLast="0"/>
      <w:bookmarkEnd w:id="55"/>
      <w:r w:rsidRPr="00301167">
        <w:rPr>
          <w:lang w:val="ru-RU"/>
        </w:rPr>
        <w:t xml:space="preserve">Модуль </w:t>
      </w:r>
      <w:proofErr w:type="spellStart"/>
      <w:r>
        <w:t>shutil</w:t>
      </w:r>
      <w:proofErr w:type="spellEnd"/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>Предоставляет разработчику возможность работы с функциями высокого уровня для выполнения операций с файлами и папками: копирование, перемещение, удаление.</w:t>
      </w:r>
    </w:p>
    <w:p w:rsidR="00C93BCE" w:rsidRPr="00301167" w:rsidRDefault="00301167">
      <w:pPr>
        <w:numPr>
          <w:ilvl w:val="0"/>
          <w:numId w:val="5"/>
        </w:numPr>
        <w:ind w:left="360"/>
        <w:jc w:val="both"/>
        <w:rPr>
          <w:lang w:val="ru-RU"/>
        </w:rPr>
      </w:pPr>
      <w:r w:rsidRPr="00301167">
        <w:rPr>
          <w:lang w:val="ru-RU"/>
        </w:rPr>
        <w:lastRenderedPageBreak/>
        <w:t>Копирование содержимого одного файлового объекта (</w:t>
      </w:r>
      <w:r>
        <w:rPr>
          <w:b/>
        </w:rPr>
        <w:t>f</w:t>
      </w:r>
      <w:r w:rsidRPr="00301167">
        <w:rPr>
          <w:b/>
          <w:lang w:val="ru-RU"/>
        </w:rPr>
        <w:t>_</w:t>
      </w:r>
      <w:r>
        <w:rPr>
          <w:b/>
        </w:rPr>
        <w:t>obj</w:t>
      </w:r>
      <w:r w:rsidRPr="00301167">
        <w:rPr>
          <w:b/>
          <w:lang w:val="ru-RU"/>
        </w:rPr>
        <w:t>_1</w:t>
      </w:r>
      <w:r w:rsidRPr="00301167">
        <w:rPr>
          <w:lang w:val="ru-RU"/>
        </w:rPr>
        <w:t>) в другой (</w:t>
      </w:r>
      <w:r>
        <w:rPr>
          <w:b/>
        </w:rPr>
        <w:t>f</w:t>
      </w:r>
      <w:r w:rsidRPr="00301167">
        <w:rPr>
          <w:b/>
          <w:lang w:val="ru-RU"/>
        </w:rPr>
        <w:t>_</w:t>
      </w:r>
      <w:r>
        <w:rPr>
          <w:b/>
        </w:rPr>
        <w:t>obj</w:t>
      </w:r>
      <w:r w:rsidRPr="00301167">
        <w:rPr>
          <w:b/>
          <w:lang w:val="ru-RU"/>
        </w:rPr>
        <w:t>_2</w:t>
      </w:r>
      <w:r w:rsidRPr="00301167">
        <w:rPr>
          <w:lang w:val="ru-RU"/>
        </w:rPr>
        <w:t>).</w:t>
      </w:r>
    </w:p>
    <w:tbl>
      <w:tblPr>
        <w:tblStyle w:val="af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 w:rsidRPr="0030116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Pr="00301167" w:rsidRDefault="00301167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  <w:lang w:val="ru-RU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shutil</w:t>
            </w:r>
            <w:proofErr w:type="spellEnd"/>
            <w:r w:rsidRPr="00301167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copyfileobj</w:t>
            </w:r>
            <w:proofErr w:type="spellEnd"/>
            <w:proofErr w:type="gramEnd"/>
            <w:r w:rsidRPr="00301167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</w:t>
            </w:r>
            <w:r w:rsidRPr="00301167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bj</w:t>
            </w:r>
            <w:r w:rsidRPr="00301167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_1,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</w:t>
            </w:r>
            <w:r w:rsidRPr="00301167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obj</w:t>
            </w:r>
            <w:r w:rsidRPr="00301167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_2)</w:t>
            </w:r>
          </w:p>
        </w:tc>
      </w:tr>
    </w:tbl>
    <w:p w:rsidR="00C93BCE" w:rsidRPr="00301167" w:rsidRDefault="00C93BCE">
      <w:pPr>
        <w:jc w:val="both"/>
        <w:rPr>
          <w:lang w:val="ru-RU"/>
        </w:rPr>
      </w:pPr>
    </w:p>
    <w:p w:rsidR="00C93BCE" w:rsidRPr="00301167" w:rsidRDefault="00301167">
      <w:pPr>
        <w:numPr>
          <w:ilvl w:val="0"/>
          <w:numId w:val="5"/>
        </w:numPr>
        <w:ind w:left="360"/>
        <w:jc w:val="both"/>
        <w:rPr>
          <w:lang w:val="ru-RU"/>
        </w:rPr>
      </w:pPr>
      <w:r w:rsidRPr="00301167">
        <w:rPr>
          <w:lang w:val="ru-RU"/>
        </w:rPr>
        <w:t>Копирование содержимого (но не метаданных) одного файла (</w:t>
      </w:r>
      <w:r>
        <w:rPr>
          <w:b/>
        </w:rPr>
        <w:t>f</w:t>
      </w:r>
      <w:r w:rsidRPr="00301167">
        <w:rPr>
          <w:b/>
          <w:lang w:val="ru-RU"/>
        </w:rPr>
        <w:t>_1</w:t>
      </w:r>
      <w:r w:rsidRPr="00301167">
        <w:rPr>
          <w:lang w:val="ru-RU"/>
        </w:rPr>
        <w:t>) в другой (</w:t>
      </w:r>
      <w:r>
        <w:rPr>
          <w:b/>
        </w:rPr>
        <w:t>f</w:t>
      </w:r>
      <w:r w:rsidRPr="00301167">
        <w:rPr>
          <w:b/>
          <w:lang w:val="ru-RU"/>
        </w:rPr>
        <w:t>_2</w:t>
      </w:r>
      <w:r w:rsidRPr="00301167">
        <w:rPr>
          <w:lang w:val="ru-RU"/>
        </w:rPr>
        <w:t>).</w:t>
      </w:r>
    </w:p>
    <w:tbl>
      <w:tblPr>
        <w:tblStyle w:val="af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shutil.copyfile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(f_1, f_2)</w:t>
            </w:r>
          </w:p>
        </w:tc>
      </w:tr>
    </w:tbl>
    <w:p w:rsidR="00C93BCE" w:rsidRDefault="00C93BCE">
      <w:pPr>
        <w:jc w:val="both"/>
      </w:pPr>
    </w:p>
    <w:p w:rsidR="00C93BCE" w:rsidRPr="00301167" w:rsidRDefault="00301167">
      <w:pPr>
        <w:numPr>
          <w:ilvl w:val="0"/>
          <w:numId w:val="5"/>
        </w:numPr>
        <w:ind w:left="360"/>
        <w:jc w:val="both"/>
        <w:rPr>
          <w:lang w:val="ru-RU"/>
        </w:rPr>
      </w:pPr>
      <w:r w:rsidRPr="00301167">
        <w:rPr>
          <w:lang w:val="ru-RU"/>
        </w:rPr>
        <w:t xml:space="preserve">Копирование содержимого файла </w:t>
      </w:r>
      <w:r>
        <w:rPr>
          <w:b/>
        </w:rPr>
        <w:t>my</w:t>
      </w:r>
      <w:r w:rsidRPr="00301167">
        <w:rPr>
          <w:b/>
          <w:lang w:val="ru-RU"/>
        </w:rPr>
        <w:t>_</w:t>
      </w:r>
      <w:proofErr w:type="gramStart"/>
      <w:r>
        <w:rPr>
          <w:b/>
        </w:rPr>
        <w:t>f</w:t>
      </w:r>
      <w:r w:rsidRPr="00301167">
        <w:rPr>
          <w:b/>
          <w:lang w:val="ru-RU"/>
        </w:rPr>
        <w:t xml:space="preserve"> </w:t>
      </w:r>
      <w:r w:rsidRPr="00301167">
        <w:rPr>
          <w:lang w:val="ru-RU"/>
        </w:rPr>
        <w:t xml:space="preserve"> в</w:t>
      </w:r>
      <w:proofErr w:type="gramEnd"/>
      <w:r w:rsidRPr="00301167">
        <w:rPr>
          <w:lang w:val="ru-RU"/>
        </w:rPr>
        <w:t xml:space="preserve"> файл или папку </w:t>
      </w:r>
      <w:r>
        <w:rPr>
          <w:b/>
        </w:rPr>
        <w:t>my</w:t>
      </w:r>
      <w:r w:rsidRPr="00301167">
        <w:rPr>
          <w:b/>
          <w:lang w:val="ru-RU"/>
        </w:rPr>
        <w:t>_</w:t>
      </w:r>
      <w:r>
        <w:rPr>
          <w:b/>
        </w:rPr>
        <w:t>target</w:t>
      </w:r>
      <w:r w:rsidRPr="00301167">
        <w:rPr>
          <w:lang w:val="ru-RU"/>
        </w:rPr>
        <w:t>. Если копирование выполняется в директорию, файл копируется с исходным именем (</w:t>
      </w:r>
      <w:r>
        <w:rPr>
          <w:b/>
        </w:rPr>
        <w:t>my</w:t>
      </w:r>
      <w:r w:rsidRPr="00301167">
        <w:rPr>
          <w:b/>
          <w:lang w:val="ru-RU"/>
        </w:rPr>
        <w:t>_</w:t>
      </w:r>
      <w:r>
        <w:rPr>
          <w:b/>
        </w:rPr>
        <w:t>f</w:t>
      </w:r>
      <w:r w:rsidRPr="00301167">
        <w:rPr>
          <w:lang w:val="ru-RU"/>
        </w:rPr>
        <w:t>).</w:t>
      </w:r>
    </w:p>
    <w:tbl>
      <w:tblPr>
        <w:tblStyle w:val="af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shutil.copy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my_target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93BCE" w:rsidRDefault="00C93BCE">
      <w:pPr>
        <w:jc w:val="both"/>
      </w:pPr>
    </w:p>
    <w:p w:rsidR="00C93BCE" w:rsidRPr="00301167" w:rsidRDefault="00301167">
      <w:pPr>
        <w:numPr>
          <w:ilvl w:val="0"/>
          <w:numId w:val="5"/>
        </w:numPr>
        <w:ind w:left="360"/>
        <w:jc w:val="both"/>
        <w:rPr>
          <w:lang w:val="ru-RU"/>
        </w:rPr>
      </w:pPr>
      <w:r w:rsidRPr="00301167">
        <w:rPr>
          <w:lang w:val="ru-RU"/>
        </w:rPr>
        <w:t xml:space="preserve">Рекурсивное копирование дерева директорий </w:t>
      </w:r>
      <w:r>
        <w:rPr>
          <w:b/>
        </w:rPr>
        <w:t>my</w:t>
      </w:r>
      <w:r w:rsidRPr="00301167">
        <w:rPr>
          <w:b/>
          <w:lang w:val="ru-RU"/>
        </w:rPr>
        <w:t>_</w:t>
      </w:r>
      <w:r>
        <w:rPr>
          <w:b/>
        </w:rPr>
        <w:t>tree</w:t>
      </w:r>
      <w:r w:rsidRPr="00301167">
        <w:rPr>
          <w:b/>
          <w:lang w:val="ru-RU"/>
        </w:rPr>
        <w:t xml:space="preserve"> </w:t>
      </w:r>
      <w:r w:rsidRPr="00301167">
        <w:rPr>
          <w:lang w:val="ru-RU"/>
        </w:rPr>
        <w:t xml:space="preserve">в папку </w:t>
      </w:r>
      <w:r>
        <w:rPr>
          <w:b/>
        </w:rPr>
        <w:t>my</w:t>
      </w:r>
      <w:r w:rsidRPr="00301167">
        <w:rPr>
          <w:b/>
          <w:lang w:val="ru-RU"/>
        </w:rPr>
        <w:t>_</w:t>
      </w:r>
      <w:r>
        <w:rPr>
          <w:b/>
        </w:rPr>
        <w:t>target</w:t>
      </w:r>
      <w:r w:rsidRPr="00301167">
        <w:rPr>
          <w:lang w:val="ru-RU"/>
        </w:rPr>
        <w:t>.</w:t>
      </w:r>
    </w:p>
    <w:tbl>
      <w:tblPr>
        <w:tblStyle w:val="af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shutil.copy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my_tree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my_target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93BCE" w:rsidRDefault="00C93BCE">
      <w:pPr>
        <w:jc w:val="both"/>
      </w:pPr>
    </w:p>
    <w:p w:rsidR="00C93BCE" w:rsidRPr="00301167" w:rsidRDefault="00301167">
      <w:pPr>
        <w:numPr>
          <w:ilvl w:val="0"/>
          <w:numId w:val="5"/>
        </w:numPr>
        <w:ind w:left="360"/>
        <w:jc w:val="both"/>
        <w:rPr>
          <w:lang w:val="ru-RU"/>
        </w:rPr>
      </w:pPr>
      <w:r w:rsidRPr="00301167">
        <w:rPr>
          <w:lang w:val="ru-RU"/>
        </w:rPr>
        <w:t>Удаление текущей директории и всех поддиректорий.</w:t>
      </w:r>
    </w:p>
    <w:tbl>
      <w:tblPr>
        <w:tblStyle w:val="af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shutil.rmtree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(path)</w:t>
            </w:r>
          </w:p>
        </w:tc>
      </w:tr>
    </w:tbl>
    <w:p w:rsidR="00C93BCE" w:rsidRDefault="00C93BCE">
      <w:pPr>
        <w:jc w:val="both"/>
      </w:pPr>
    </w:p>
    <w:p w:rsidR="00C93BCE" w:rsidRDefault="00301167">
      <w:pPr>
        <w:numPr>
          <w:ilvl w:val="0"/>
          <w:numId w:val="5"/>
        </w:numPr>
        <w:ind w:left="360"/>
        <w:jc w:val="both"/>
      </w:pPr>
      <w:r w:rsidRPr="00301167">
        <w:rPr>
          <w:lang w:val="ru-RU"/>
        </w:rPr>
        <w:t>Рекурсивное перемещение файла или директории (</w:t>
      </w:r>
      <w:r>
        <w:rPr>
          <w:b/>
        </w:rPr>
        <w:t>my</w:t>
      </w:r>
      <w:r w:rsidRPr="00301167">
        <w:rPr>
          <w:b/>
          <w:lang w:val="ru-RU"/>
        </w:rPr>
        <w:t>_</w:t>
      </w:r>
      <w:r>
        <w:rPr>
          <w:b/>
        </w:rPr>
        <w:t>obj</w:t>
      </w:r>
      <w:r w:rsidRPr="00301167">
        <w:rPr>
          <w:lang w:val="ru-RU"/>
        </w:rPr>
        <w:t xml:space="preserve">) в нужную директорию </w:t>
      </w:r>
      <w:r>
        <w:t>(</w:t>
      </w:r>
      <w:proofErr w:type="spellStart"/>
      <w:r>
        <w:rPr>
          <w:b/>
        </w:rPr>
        <w:t>my_target</w:t>
      </w:r>
      <w:proofErr w:type="spellEnd"/>
      <w:r>
        <w:t>).</w:t>
      </w:r>
    </w:p>
    <w:tbl>
      <w:tblPr>
        <w:tblStyle w:val="aff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shutil.move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my_target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93BCE" w:rsidRDefault="00C93BCE">
      <w:pPr>
        <w:jc w:val="both"/>
      </w:pPr>
    </w:p>
    <w:p w:rsidR="00C93BCE" w:rsidRPr="00301167" w:rsidRDefault="00301167">
      <w:pPr>
        <w:pStyle w:val="1"/>
        <w:jc w:val="both"/>
        <w:rPr>
          <w:lang w:val="ru-RU"/>
        </w:rPr>
      </w:pPr>
      <w:bookmarkStart w:id="56" w:name="_engtmhj41uz3" w:colFirst="0" w:colLast="0"/>
      <w:bookmarkEnd w:id="56"/>
      <w:r w:rsidRPr="00301167">
        <w:rPr>
          <w:lang w:val="ru-RU"/>
        </w:rPr>
        <w:t xml:space="preserve">Модуль </w:t>
      </w:r>
      <w:r>
        <w:t>sys</w:t>
      </w: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Предоставляет доступ к переменным и функциям, взаимодействующим с </w:t>
      </w:r>
      <w:r>
        <w:t>Python</w:t>
      </w:r>
      <w:r w:rsidRPr="00301167">
        <w:rPr>
          <w:lang w:val="ru-RU"/>
        </w:rPr>
        <w:t>-интерпретатором. Ниже представлено описание некоторых возможностей этого модуля.</w:t>
      </w:r>
    </w:p>
    <w:p w:rsidR="00C93BCE" w:rsidRPr="00301167" w:rsidRDefault="00301167">
      <w:pPr>
        <w:pStyle w:val="2"/>
        <w:rPr>
          <w:lang w:val="ru-RU"/>
        </w:rPr>
      </w:pPr>
      <w:bookmarkStart w:id="57" w:name="_lbonbjfyxpmm" w:colFirst="0" w:colLast="0"/>
      <w:bookmarkEnd w:id="57"/>
      <w:proofErr w:type="gramStart"/>
      <w:r>
        <w:t>sys</w:t>
      </w:r>
      <w:r w:rsidRPr="00301167">
        <w:rPr>
          <w:lang w:val="ru-RU"/>
        </w:rPr>
        <w:t>.</w:t>
      </w:r>
      <w:proofErr w:type="spellStart"/>
      <w:r>
        <w:t>argv</w:t>
      </w:r>
      <w:proofErr w:type="spellEnd"/>
      <w:proofErr w:type="gramEnd"/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Параметр </w:t>
      </w:r>
      <w:proofErr w:type="spellStart"/>
      <w:r>
        <w:t>argv</w:t>
      </w:r>
      <w:proofErr w:type="spellEnd"/>
      <w:r w:rsidRPr="00301167">
        <w:rPr>
          <w:lang w:val="ru-RU"/>
        </w:rPr>
        <w:t xml:space="preserve"> позволяет получить список аргументов, которые связаны со скриптом при его запус</w:t>
      </w:r>
      <w:r w:rsidRPr="00301167">
        <w:rPr>
          <w:lang w:val="ru-RU"/>
        </w:rPr>
        <w:t xml:space="preserve">ке из командной строки. С данным параметром мы уже работали на четвертом уроке. Первым параметром </w:t>
      </w:r>
      <w:r w:rsidRPr="00301167">
        <w:rPr>
          <w:lang w:val="ru-RU"/>
        </w:rPr>
        <w:lastRenderedPageBreak/>
        <w:t>списка будет имя самого файла-модуля (скрипта). Если скрипт запускается с параметрами, список будет содержать дополнительно набор этих параметров.</w:t>
      </w:r>
    </w:p>
    <w:p w:rsidR="00C93BCE" w:rsidRPr="00301167" w:rsidRDefault="00301167">
      <w:pPr>
        <w:pStyle w:val="2"/>
        <w:rPr>
          <w:lang w:val="ru-RU"/>
        </w:rPr>
      </w:pPr>
      <w:bookmarkStart w:id="58" w:name="_lciyjji1g8vk" w:colFirst="0" w:colLast="0"/>
      <w:bookmarkEnd w:id="58"/>
      <w:proofErr w:type="gramStart"/>
      <w:r>
        <w:t>sys</w:t>
      </w:r>
      <w:r w:rsidRPr="00301167">
        <w:rPr>
          <w:lang w:val="ru-RU"/>
        </w:rPr>
        <w:t>.</w:t>
      </w:r>
      <w:r>
        <w:t>executable</w:t>
      </w:r>
      <w:proofErr w:type="gramEnd"/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Параметр позволяет достучаться до полного пути к </w:t>
      </w:r>
      <w:r>
        <w:t>Python</w:t>
      </w:r>
      <w:r w:rsidRPr="00301167">
        <w:rPr>
          <w:lang w:val="ru-RU"/>
        </w:rPr>
        <w:t xml:space="preserve">-интерпретатору. С помощью данного параметра мы можем узнать, где у нас установлен </w:t>
      </w:r>
      <w:r>
        <w:t>Python</w:t>
      </w:r>
      <w:r w:rsidRPr="00301167">
        <w:rPr>
          <w:lang w:val="ru-RU"/>
        </w:rPr>
        <w:t>.</w:t>
      </w:r>
    </w:p>
    <w:p w:rsidR="00C93BCE" w:rsidRDefault="00301167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sys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sys.executable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93BCE" w:rsidRDefault="00C93BCE">
      <w:pPr>
        <w:jc w:val="both"/>
      </w:pPr>
    </w:p>
    <w:p w:rsidR="00C93BCE" w:rsidRDefault="00301167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C:\Python37\python.exe</w:t>
            </w:r>
          </w:p>
        </w:tc>
      </w:tr>
    </w:tbl>
    <w:p w:rsidR="00C93BCE" w:rsidRDefault="00301167">
      <w:pPr>
        <w:pStyle w:val="2"/>
      </w:pPr>
      <w:bookmarkStart w:id="59" w:name="_htcqg9tmorec" w:colFirst="0" w:colLast="0"/>
      <w:bookmarkEnd w:id="59"/>
      <w:r>
        <w:br/>
      </w:r>
      <w:proofErr w:type="spellStart"/>
      <w:proofErr w:type="gramStart"/>
      <w:r>
        <w:t>sys.exit</w:t>
      </w:r>
      <w:proofErr w:type="spellEnd"/>
      <w:proofErr w:type="gramEnd"/>
    </w:p>
    <w:p w:rsidR="00C93BCE" w:rsidRDefault="00301167">
      <w:pPr>
        <w:jc w:val="both"/>
      </w:pPr>
      <w:r w:rsidRPr="00301167">
        <w:rPr>
          <w:lang w:val="ru-RU"/>
        </w:rPr>
        <w:t xml:space="preserve">Представляет собой функцию, обеспечивающую выход из </w:t>
      </w:r>
      <w:r>
        <w:t>Python</w:t>
      </w:r>
      <w:r w:rsidRPr="00301167">
        <w:rPr>
          <w:lang w:val="ru-RU"/>
        </w:rPr>
        <w:t>-программы. Принимает необязательный параметр (целое число), определяющее статус выхода. Значение 0 — сигнал нормально завершения программы (значение по умолчанию).</w:t>
      </w:r>
      <w:r w:rsidRPr="00301167">
        <w:rPr>
          <w:lang w:val="ru-RU"/>
        </w:rPr>
        <w:t xml:space="preserve"> </w:t>
      </w:r>
      <w:proofErr w:type="spellStart"/>
      <w:r>
        <w:t>Значения</w:t>
      </w:r>
      <w:proofErr w:type="spellEnd"/>
      <w:r>
        <w:t xml:space="preserve">, </w:t>
      </w:r>
      <w:proofErr w:type="spellStart"/>
      <w:r>
        <w:t>отличные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0, </w:t>
      </w:r>
      <w:proofErr w:type="spellStart"/>
      <w:r>
        <w:t>интерпретируются</w:t>
      </w:r>
      <w:proofErr w:type="spellEnd"/>
      <w:r>
        <w:t xml:space="preserve"> в </w:t>
      </w:r>
      <w:proofErr w:type="spellStart"/>
      <w:r>
        <w:t>качестве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>.</w:t>
      </w:r>
    </w:p>
    <w:p w:rsidR="00C93BCE" w:rsidRDefault="00301167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sys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sys.exit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93BCE" w:rsidRDefault="00C93BCE">
      <w:pPr>
        <w:jc w:val="both"/>
      </w:pPr>
    </w:p>
    <w:p w:rsidR="00C93BCE" w:rsidRDefault="00301167">
      <w:pPr>
        <w:pStyle w:val="2"/>
      </w:pPr>
      <w:bookmarkStart w:id="60" w:name="_cpcc5lh27f8" w:colFirst="0" w:colLast="0"/>
      <w:bookmarkEnd w:id="60"/>
      <w:proofErr w:type="spellStart"/>
      <w:proofErr w:type="gramStart"/>
      <w:r>
        <w:t>sys.path</w:t>
      </w:r>
      <w:proofErr w:type="spellEnd"/>
      <w:proofErr w:type="gramEnd"/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Функция </w:t>
      </w:r>
      <w:proofErr w:type="gramStart"/>
      <w:r>
        <w:rPr>
          <w:b/>
        </w:rPr>
        <w:t>path</w:t>
      </w:r>
      <w:r w:rsidRPr="00301167">
        <w:rPr>
          <w:b/>
          <w:lang w:val="ru-RU"/>
        </w:rPr>
        <w:t>(</w:t>
      </w:r>
      <w:proofErr w:type="gramEnd"/>
      <w:r w:rsidRPr="00301167">
        <w:rPr>
          <w:b/>
          <w:lang w:val="ru-RU"/>
        </w:rPr>
        <w:t>)</w:t>
      </w:r>
      <w:r w:rsidRPr="00301167">
        <w:rPr>
          <w:lang w:val="ru-RU"/>
        </w:rPr>
        <w:t xml:space="preserve"> возвращает список строк-путей поиска для модулей. Именно по этим путям (локациям) </w:t>
      </w:r>
      <w:r>
        <w:t>Python</w:t>
      </w:r>
      <w:r w:rsidRPr="00301167">
        <w:rPr>
          <w:lang w:val="ru-RU"/>
        </w:rPr>
        <w:t xml:space="preserve"> будет осуществлять поиск модулей. Эта функция может пригодиться при выполнении отладки программы для поиска причины, по которой не удается импортировать модуль.</w:t>
      </w:r>
    </w:p>
    <w:p w:rsidR="00C93BCE" w:rsidRDefault="00301167">
      <w:pPr>
        <w:jc w:val="both"/>
      </w:pPr>
      <w:proofErr w:type="spellStart"/>
      <w:r>
        <w:t>Приме</w:t>
      </w:r>
      <w:r>
        <w:t>р</w:t>
      </w:r>
      <w:proofErr w:type="spellEnd"/>
      <w:r>
        <w:t>:</w:t>
      </w:r>
    </w:p>
    <w:tbl>
      <w:tblPr>
        <w:tblStyle w:val="af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sys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sys.path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93BCE" w:rsidRDefault="00C93BCE">
      <w:pPr>
        <w:jc w:val="both"/>
      </w:pPr>
    </w:p>
    <w:p w:rsidR="00C93BCE" w:rsidRDefault="00C93BCE">
      <w:pPr>
        <w:jc w:val="both"/>
      </w:pPr>
    </w:p>
    <w:p w:rsidR="00C93BCE" w:rsidRDefault="00301167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'C:\\Users\\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Администратор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\\Desktop'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'C:\\Users'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'C:\\Python37\\python37.zip'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'C:\\Python37\\DLLs'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'C:\\Python37\\lib'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'C:\\Python37'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'C:\\Python37\\lib\\site-packages'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C93BCE" w:rsidRDefault="00C93BCE">
      <w:pPr>
        <w:pStyle w:val="2"/>
      </w:pPr>
      <w:bookmarkStart w:id="61" w:name="_x2mw5uwgcdky" w:colFirst="0" w:colLast="0"/>
      <w:bookmarkEnd w:id="61"/>
    </w:p>
    <w:p w:rsidR="00C93BCE" w:rsidRPr="00301167" w:rsidRDefault="00301167">
      <w:pPr>
        <w:pStyle w:val="2"/>
        <w:rPr>
          <w:lang w:val="ru-RU"/>
        </w:rPr>
      </w:pPr>
      <w:bookmarkStart w:id="62" w:name="_jtrfzlyyyjuw" w:colFirst="0" w:colLast="0"/>
      <w:bookmarkEnd w:id="62"/>
      <w:proofErr w:type="gramStart"/>
      <w:r>
        <w:t>sys</w:t>
      </w:r>
      <w:r w:rsidRPr="00301167">
        <w:rPr>
          <w:lang w:val="ru-RU"/>
        </w:rPr>
        <w:t>.</w:t>
      </w:r>
      <w:r>
        <w:t>platform</w:t>
      </w:r>
      <w:proofErr w:type="gramEnd"/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Параметр, соответствующий идентификатору платформы. Может, например, использоваться для запуска различных частей кода в зависимости от платформы. Из приведенного ниже примера видно, что </w:t>
      </w:r>
      <w:r>
        <w:t>Python</w:t>
      </w:r>
      <w:r w:rsidRPr="00301167">
        <w:rPr>
          <w:lang w:val="ru-RU"/>
        </w:rPr>
        <w:t xml:space="preserve"> работает в </w:t>
      </w:r>
      <w:r>
        <w:t>Windows</w:t>
      </w:r>
      <w:r w:rsidRPr="00301167">
        <w:rPr>
          <w:lang w:val="ru-RU"/>
        </w:rPr>
        <w:t>.</w:t>
      </w:r>
    </w:p>
    <w:p w:rsidR="00C93BCE" w:rsidRDefault="00301167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sys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sys.platform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93BCE" w:rsidRDefault="00301167">
      <w:pPr>
        <w:jc w:val="both"/>
      </w:pPr>
      <w:r>
        <w:br/>
      </w:r>
      <w:proofErr w:type="spellStart"/>
      <w:r>
        <w:t>Результат</w:t>
      </w:r>
      <w:proofErr w:type="spellEnd"/>
      <w:r>
        <w:t>:</w:t>
      </w:r>
    </w:p>
    <w:tbl>
      <w:tblPr>
        <w:tblStyle w:val="aff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93B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BCE" w:rsidRDefault="0030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win32</w:t>
            </w:r>
          </w:p>
        </w:tc>
      </w:tr>
    </w:tbl>
    <w:p w:rsidR="00C93BCE" w:rsidRDefault="00C93BCE">
      <w:pPr>
        <w:pStyle w:val="2"/>
      </w:pPr>
      <w:bookmarkStart w:id="63" w:name="_if358111mwee" w:colFirst="0" w:colLast="0"/>
      <w:bookmarkEnd w:id="63"/>
    </w:p>
    <w:p w:rsidR="00C93BCE" w:rsidRDefault="00301167">
      <w:pPr>
        <w:pStyle w:val="2"/>
      </w:pPr>
      <w:bookmarkStart w:id="64" w:name="_qvbg7m43rymr" w:colFirst="0" w:colLast="0"/>
      <w:bookmarkEnd w:id="64"/>
      <w:proofErr w:type="spellStart"/>
      <w:proofErr w:type="gramStart"/>
      <w:r>
        <w:t>sys.stdin</w:t>
      </w:r>
      <w:proofErr w:type="spellEnd"/>
      <w:proofErr w:type="gramEnd"/>
      <w:r>
        <w:t xml:space="preserve"> / </w:t>
      </w:r>
      <w:proofErr w:type="spellStart"/>
      <w:r>
        <w:t>stdout</w:t>
      </w:r>
      <w:proofErr w:type="spellEnd"/>
      <w:r>
        <w:t xml:space="preserve"> / stderr</w:t>
      </w:r>
    </w:p>
    <w:p w:rsidR="00C93BCE" w:rsidRPr="00301167" w:rsidRDefault="00301167">
      <w:pPr>
        <w:jc w:val="both"/>
        <w:rPr>
          <w:lang w:val="ru-RU"/>
        </w:rPr>
      </w:pPr>
      <w:r w:rsidRPr="00301167">
        <w:rPr>
          <w:lang w:val="ru-RU"/>
        </w:rPr>
        <w:t xml:space="preserve">Аналоги файловых объектов, соответствуют потокам ввода, вывода и ошибок интерпретатора, соответственно. </w:t>
      </w:r>
    </w:p>
    <w:p w:rsidR="00C93BCE" w:rsidRPr="00301167" w:rsidRDefault="00301167">
      <w:pPr>
        <w:jc w:val="both"/>
        <w:rPr>
          <w:lang w:val="ru-RU"/>
        </w:rPr>
      </w:pPr>
      <w:r>
        <w:rPr>
          <w:b/>
        </w:rPr>
        <w:t>stdin</w:t>
      </w:r>
      <w:r w:rsidRPr="00301167">
        <w:rPr>
          <w:b/>
          <w:lang w:val="ru-RU"/>
        </w:rPr>
        <w:t xml:space="preserve"> </w:t>
      </w:r>
      <w:r w:rsidRPr="00301167">
        <w:rPr>
          <w:lang w:val="ru-RU"/>
        </w:rPr>
        <w:t xml:space="preserve">— применяется для любого интерактивного ввода (сюда входят и вызовы </w:t>
      </w:r>
      <w:proofErr w:type="gramStart"/>
      <w:r>
        <w:rPr>
          <w:b/>
        </w:rPr>
        <w:t>input</w:t>
      </w:r>
      <w:r w:rsidRPr="00301167">
        <w:rPr>
          <w:b/>
          <w:lang w:val="ru-RU"/>
        </w:rPr>
        <w:t>(</w:t>
      </w:r>
      <w:proofErr w:type="gramEnd"/>
      <w:r w:rsidRPr="00301167">
        <w:rPr>
          <w:b/>
          <w:lang w:val="ru-RU"/>
        </w:rPr>
        <w:t>)</w:t>
      </w:r>
      <w:r w:rsidRPr="00301167">
        <w:rPr>
          <w:lang w:val="ru-RU"/>
        </w:rPr>
        <w:t>).</w:t>
      </w:r>
    </w:p>
    <w:p w:rsidR="00C93BCE" w:rsidRPr="00301167" w:rsidRDefault="00301167">
      <w:pPr>
        <w:jc w:val="both"/>
        <w:rPr>
          <w:lang w:val="ru-RU"/>
        </w:rPr>
      </w:pPr>
      <w:proofErr w:type="spellStart"/>
      <w:r>
        <w:rPr>
          <w:b/>
        </w:rPr>
        <w:t>stdout</w:t>
      </w:r>
      <w:proofErr w:type="spellEnd"/>
      <w:r w:rsidRPr="00301167">
        <w:rPr>
          <w:b/>
          <w:lang w:val="ru-RU"/>
        </w:rPr>
        <w:t xml:space="preserve"> </w:t>
      </w:r>
      <w:r w:rsidRPr="00301167">
        <w:rPr>
          <w:lang w:val="ru-RU"/>
        </w:rPr>
        <w:t xml:space="preserve">— применяется для вывода операторов </w:t>
      </w:r>
      <w:proofErr w:type="gramStart"/>
      <w:r>
        <w:rPr>
          <w:b/>
        </w:rPr>
        <w:t>print</w:t>
      </w:r>
      <w:r w:rsidRPr="00301167">
        <w:rPr>
          <w:b/>
          <w:lang w:val="ru-RU"/>
        </w:rPr>
        <w:t>(</w:t>
      </w:r>
      <w:proofErr w:type="gramEnd"/>
      <w:r w:rsidRPr="00301167">
        <w:rPr>
          <w:b/>
          <w:lang w:val="ru-RU"/>
        </w:rPr>
        <w:t>)</w:t>
      </w:r>
      <w:r w:rsidRPr="00301167">
        <w:rPr>
          <w:lang w:val="ru-RU"/>
        </w:rPr>
        <w:t xml:space="preserve">, а также </w:t>
      </w:r>
      <w:r>
        <w:rPr>
          <w:b/>
        </w:rPr>
        <w:t>input</w:t>
      </w:r>
      <w:r w:rsidRPr="00301167">
        <w:rPr>
          <w:b/>
          <w:lang w:val="ru-RU"/>
        </w:rPr>
        <w:t>()</w:t>
      </w:r>
      <w:r w:rsidRPr="00301167">
        <w:rPr>
          <w:lang w:val="ru-RU"/>
        </w:rPr>
        <w:t>-запросов.</w:t>
      </w:r>
    </w:p>
    <w:p w:rsidR="00C93BCE" w:rsidRPr="00301167" w:rsidRDefault="00301167">
      <w:pPr>
        <w:jc w:val="both"/>
        <w:rPr>
          <w:color w:val="757575"/>
          <w:sz w:val="24"/>
          <w:szCs w:val="24"/>
          <w:highlight w:val="white"/>
          <w:lang w:val="ru-RU"/>
        </w:rPr>
      </w:pPr>
      <w:r>
        <w:rPr>
          <w:b/>
        </w:rPr>
        <w:t>stderr</w:t>
      </w:r>
      <w:r w:rsidRPr="00301167">
        <w:rPr>
          <w:b/>
          <w:lang w:val="ru-RU"/>
        </w:rPr>
        <w:t xml:space="preserve"> </w:t>
      </w:r>
      <w:r w:rsidRPr="00301167">
        <w:rPr>
          <w:lang w:val="ru-RU"/>
        </w:rPr>
        <w:t>— собственные запросы интерпретатора и его сообщения об ошибках.</w:t>
      </w:r>
    </w:p>
    <w:p w:rsidR="00C93BCE" w:rsidRDefault="00301167">
      <w:pPr>
        <w:pStyle w:val="1"/>
      </w:pPr>
      <w:bookmarkStart w:id="65" w:name="_ku4krfsbh51u" w:colFirst="0" w:colLast="0"/>
      <w:bookmarkEnd w:id="65"/>
      <w:proofErr w:type="spellStart"/>
      <w:r>
        <w:t>Практическое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</w:t>
      </w:r>
    </w:p>
    <w:p w:rsidR="00C93BCE" w:rsidRDefault="00301167">
      <w:pPr>
        <w:numPr>
          <w:ilvl w:val="0"/>
          <w:numId w:val="2"/>
        </w:numPr>
        <w:spacing w:after="0"/>
        <w:jc w:val="both"/>
      </w:pPr>
      <w:r w:rsidRPr="00301167">
        <w:rPr>
          <w:lang w:val="ru-RU"/>
        </w:rPr>
        <w:t>Создат</w:t>
      </w:r>
      <w:r w:rsidRPr="00301167">
        <w:rPr>
          <w:lang w:val="ru-RU"/>
        </w:rPr>
        <w:t xml:space="preserve">ь </w:t>
      </w:r>
      <w:proofErr w:type="spellStart"/>
      <w:r w:rsidRPr="00301167">
        <w:rPr>
          <w:lang w:val="ru-RU"/>
        </w:rPr>
        <w:t>программно</w:t>
      </w:r>
      <w:proofErr w:type="spellEnd"/>
      <w:r w:rsidRPr="00301167">
        <w:rPr>
          <w:lang w:val="ru-RU"/>
        </w:rPr>
        <w:t xml:space="preserve"> файл в текстовом формате, записать в него построчно данные, вводимые пользователем.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окончании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свидетельствует</w:t>
      </w:r>
      <w:proofErr w:type="spellEnd"/>
      <w:r>
        <w:t xml:space="preserve"> </w:t>
      </w:r>
      <w:proofErr w:type="spellStart"/>
      <w:r>
        <w:t>пустая</w:t>
      </w:r>
      <w:proofErr w:type="spellEnd"/>
      <w:r>
        <w:t xml:space="preserve"> </w:t>
      </w:r>
      <w:proofErr w:type="spellStart"/>
      <w:r>
        <w:t>строка</w:t>
      </w:r>
      <w:proofErr w:type="spellEnd"/>
      <w:r>
        <w:t>.</w:t>
      </w:r>
    </w:p>
    <w:p w:rsidR="00C93BCE" w:rsidRPr="00301167" w:rsidRDefault="00301167">
      <w:pPr>
        <w:numPr>
          <w:ilvl w:val="0"/>
          <w:numId w:val="2"/>
        </w:numPr>
        <w:spacing w:before="0" w:after="0"/>
        <w:jc w:val="both"/>
        <w:rPr>
          <w:lang w:val="ru-RU"/>
        </w:rPr>
      </w:pPr>
      <w:r w:rsidRPr="00301167">
        <w:rPr>
          <w:lang w:val="ru-RU"/>
        </w:rPr>
        <w:t xml:space="preserve">Создать текстовый файл (не </w:t>
      </w:r>
      <w:proofErr w:type="spellStart"/>
      <w:r w:rsidRPr="00301167">
        <w:rPr>
          <w:lang w:val="ru-RU"/>
        </w:rPr>
        <w:t>программно</w:t>
      </w:r>
      <w:proofErr w:type="spellEnd"/>
      <w:r w:rsidRPr="00301167">
        <w:rPr>
          <w:lang w:val="ru-RU"/>
        </w:rPr>
        <w:t xml:space="preserve">), сохранить в нем несколько строк, выполнить подсчет количества </w:t>
      </w:r>
      <w:r w:rsidRPr="00301167">
        <w:rPr>
          <w:lang w:val="ru-RU"/>
        </w:rPr>
        <w:t>строк, количества слов в каждой строке.</w:t>
      </w:r>
    </w:p>
    <w:p w:rsidR="00C93BCE" w:rsidRDefault="00301167">
      <w:pPr>
        <w:numPr>
          <w:ilvl w:val="0"/>
          <w:numId w:val="2"/>
        </w:numPr>
        <w:spacing w:before="0"/>
        <w:jc w:val="both"/>
      </w:pPr>
      <w:r w:rsidRPr="00301167">
        <w:rPr>
          <w:lang w:val="ru-RU"/>
        </w:rPr>
        <w:lastRenderedPageBreak/>
        <w:t xml:space="preserve">Создать текстовый файл (не </w:t>
      </w:r>
      <w:proofErr w:type="spellStart"/>
      <w:r w:rsidRPr="00301167">
        <w:rPr>
          <w:lang w:val="ru-RU"/>
        </w:rPr>
        <w:t>программно</w:t>
      </w:r>
      <w:proofErr w:type="spellEnd"/>
      <w:r w:rsidRPr="00301167">
        <w:rPr>
          <w:lang w:val="ru-RU"/>
        </w:rPr>
        <w:t xml:space="preserve">), построчно записать фамилии сотрудников и величину их окладов (не менее 10 строк). Определить, кто из сотрудников имеет оклад менее 20 тыс., вывести фамилии этих сотрудников. </w:t>
      </w:r>
      <w:proofErr w:type="spellStart"/>
      <w:r>
        <w:t>Вы</w:t>
      </w:r>
      <w:r>
        <w:t>полнить</w:t>
      </w:r>
      <w:proofErr w:type="spellEnd"/>
      <w:r>
        <w:t xml:space="preserve"> </w:t>
      </w:r>
      <w:proofErr w:type="spellStart"/>
      <w:r>
        <w:t>подсчет</w:t>
      </w:r>
      <w:proofErr w:type="spellEnd"/>
      <w:r>
        <w:t xml:space="preserve"> </w:t>
      </w:r>
      <w:proofErr w:type="spellStart"/>
      <w:r>
        <w:t>средней</w:t>
      </w:r>
      <w:proofErr w:type="spellEnd"/>
      <w:r>
        <w:t xml:space="preserve"> </w:t>
      </w:r>
      <w:proofErr w:type="spellStart"/>
      <w:r>
        <w:t>величины</w:t>
      </w:r>
      <w:proofErr w:type="spellEnd"/>
      <w:r>
        <w:t xml:space="preserve"> </w:t>
      </w:r>
      <w:proofErr w:type="spellStart"/>
      <w:r>
        <w:t>дохода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>.</w:t>
      </w:r>
    </w:p>
    <w:p w:rsidR="00C93BCE" w:rsidRDefault="00301167">
      <w:pPr>
        <w:spacing w:line="276" w:lineRule="auto"/>
        <w:ind w:left="720"/>
        <w:jc w:val="both"/>
      </w:pPr>
      <w:proofErr w:type="spellStart"/>
      <w:r>
        <w:t>Пример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:</w:t>
      </w:r>
    </w:p>
    <w:p w:rsidR="00C93BCE" w:rsidRDefault="00301167">
      <w:pPr>
        <w:spacing w:line="276" w:lineRule="auto"/>
        <w:ind w:left="72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Иванов</w:t>
      </w:r>
      <w:proofErr w:type="spellEnd"/>
      <w:r>
        <w:rPr>
          <w:rFonts w:ascii="Courier New" w:eastAsia="Courier New" w:hAnsi="Courier New" w:cs="Courier New"/>
        </w:rPr>
        <w:t xml:space="preserve"> 23543.12</w:t>
      </w:r>
    </w:p>
    <w:p w:rsidR="00C93BCE" w:rsidRDefault="00301167">
      <w:pPr>
        <w:spacing w:line="276" w:lineRule="auto"/>
        <w:ind w:left="72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Петров</w:t>
      </w:r>
      <w:proofErr w:type="spellEnd"/>
      <w:r>
        <w:rPr>
          <w:rFonts w:ascii="Courier New" w:eastAsia="Courier New" w:hAnsi="Courier New" w:cs="Courier New"/>
        </w:rPr>
        <w:t xml:space="preserve"> 13749.32</w:t>
      </w:r>
    </w:p>
    <w:p w:rsidR="00C93BCE" w:rsidRPr="00301167" w:rsidRDefault="00301167">
      <w:pPr>
        <w:numPr>
          <w:ilvl w:val="0"/>
          <w:numId w:val="2"/>
        </w:numPr>
        <w:jc w:val="both"/>
        <w:rPr>
          <w:lang w:val="ru-RU"/>
        </w:rPr>
      </w:pPr>
      <w:r w:rsidRPr="00301167">
        <w:rPr>
          <w:lang w:val="ru-RU"/>
        </w:rPr>
        <w:t xml:space="preserve">Создать (не </w:t>
      </w:r>
      <w:proofErr w:type="spellStart"/>
      <w:r w:rsidRPr="00301167">
        <w:rPr>
          <w:lang w:val="ru-RU"/>
        </w:rPr>
        <w:t>программно</w:t>
      </w:r>
      <w:proofErr w:type="spellEnd"/>
      <w:r w:rsidRPr="00301167">
        <w:rPr>
          <w:lang w:val="ru-RU"/>
        </w:rPr>
        <w:t xml:space="preserve">) текстовый файл со следующим содержимым: </w:t>
      </w:r>
    </w:p>
    <w:p w:rsidR="00C93BCE" w:rsidRPr="00301167" w:rsidRDefault="00301167">
      <w:pPr>
        <w:spacing w:line="240" w:lineRule="auto"/>
        <w:ind w:left="720"/>
        <w:jc w:val="both"/>
        <w:rPr>
          <w:lang w:val="ru-RU"/>
        </w:rPr>
      </w:pPr>
      <w:r>
        <w:t>One</w:t>
      </w:r>
      <w:r w:rsidRPr="00301167">
        <w:rPr>
          <w:lang w:val="ru-RU"/>
        </w:rPr>
        <w:t xml:space="preserve"> — 1</w:t>
      </w:r>
    </w:p>
    <w:p w:rsidR="00C93BCE" w:rsidRPr="00301167" w:rsidRDefault="00301167">
      <w:pPr>
        <w:spacing w:line="240" w:lineRule="auto"/>
        <w:ind w:left="720"/>
        <w:jc w:val="both"/>
        <w:rPr>
          <w:lang w:val="ru-RU"/>
        </w:rPr>
      </w:pPr>
      <w:r>
        <w:t>Two</w:t>
      </w:r>
      <w:r w:rsidRPr="00301167">
        <w:rPr>
          <w:lang w:val="ru-RU"/>
        </w:rPr>
        <w:t xml:space="preserve"> — 2</w:t>
      </w:r>
    </w:p>
    <w:p w:rsidR="00C93BCE" w:rsidRPr="00301167" w:rsidRDefault="00301167">
      <w:pPr>
        <w:spacing w:line="240" w:lineRule="auto"/>
        <w:ind w:left="720"/>
        <w:jc w:val="both"/>
        <w:rPr>
          <w:lang w:val="ru-RU"/>
        </w:rPr>
      </w:pPr>
      <w:r>
        <w:t>Three</w:t>
      </w:r>
      <w:r w:rsidRPr="00301167">
        <w:rPr>
          <w:lang w:val="ru-RU"/>
        </w:rPr>
        <w:t xml:space="preserve"> — 3</w:t>
      </w:r>
    </w:p>
    <w:p w:rsidR="00C93BCE" w:rsidRPr="00301167" w:rsidRDefault="00301167">
      <w:pPr>
        <w:spacing w:line="240" w:lineRule="auto"/>
        <w:ind w:left="720"/>
        <w:jc w:val="both"/>
        <w:rPr>
          <w:lang w:val="ru-RU"/>
        </w:rPr>
      </w:pPr>
      <w:r>
        <w:t>Four</w:t>
      </w:r>
      <w:r w:rsidRPr="00301167">
        <w:rPr>
          <w:lang w:val="ru-RU"/>
        </w:rPr>
        <w:t xml:space="preserve"> — 4</w:t>
      </w:r>
    </w:p>
    <w:p w:rsidR="00C93BCE" w:rsidRPr="00301167" w:rsidRDefault="00301167">
      <w:pPr>
        <w:ind w:left="720"/>
        <w:jc w:val="both"/>
        <w:rPr>
          <w:color w:val="333333"/>
          <w:highlight w:val="white"/>
          <w:lang w:val="ru-RU"/>
        </w:rPr>
      </w:pPr>
      <w:r w:rsidRPr="00301167">
        <w:rPr>
          <w:color w:val="333333"/>
          <w:highlight w:val="white"/>
          <w:lang w:val="ru-RU"/>
        </w:rPr>
        <w:t>Необходимо написать программу, открывающую файл на чтение и считывающую построчно данные. При этом английские числительные должны заменяться на русские. Новый блок строк должен записываться в новый текстовый файл.</w:t>
      </w:r>
    </w:p>
    <w:p w:rsidR="00C93BCE" w:rsidRPr="00301167" w:rsidRDefault="00301167">
      <w:pPr>
        <w:numPr>
          <w:ilvl w:val="0"/>
          <w:numId w:val="2"/>
        </w:numPr>
        <w:spacing w:after="0"/>
        <w:jc w:val="both"/>
        <w:rPr>
          <w:color w:val="333333"/>
          <w:highlight w:val="white"/>
          <w:lang w:val="ru-RU"/>
        </w:rPr>
      </w:pPr>
      <w:r w:rsidRPr="00301167">
        <w:rPr>
          <w:color w:val="333333"/>
          <w:highlight w:val="white"/>
          <w:lang w:val="ru-RU"/>
        </w:rPr>
        <w:t>Создать (</w:t>
      </w:r>
      <w:proofErr w:type="spellStart"/>
      <w:r w:rsidRPr="00301167">
        <w:rPr>
          <w:color w:val="333333"/>
          <w:highlight w:val="white"/>
          <w:lang w:val="ru-RU"/>
        </w:rPr>
        <w:t>программно</w:t>
      </w:r>
      <w:proofErr w:type="spellEnd"/>
      <w:r w:rsidRPr="00301167">
        <w:rPr>
          <w:color w:val="333333"/>
          <w:highlight w:val="white"/>
          <w:lang w:val="ru-RU"/>
        </w:rPr>
        <w:t>) текстовый файл, запис</w:t>
      </w:r>
      <w:r w:rsidRPr="00301167">
        <w:rPr>
          <w:color w:val="333333"/>
          <w:highlight w:val="white"/>
          <w:lang w:val="ru-RU"/>
        </w:rPr>
        <w:t xml:space="preserve">ать в него </w:t>
      </w:r>
      <w:proofErr w:type="spellStart"/>
      <w:r w:rsidRPr="00301167">
        <w:rPr>
          <w:color w:val="333333"/>
          <w:highlight w:val="white"/>
          <w:lang w:val="ru-RU"/>
        </w:rPr>
        <w:t>программно</w:t>
      </w:r>
      <w:proofErr w:type="spellEnd"/>
      <w:r w:rsidRPr="00301167">
        <w:rPr>
          <w:color w:val="333333"/>
          <w:highlight w:val="white"/>
          <w:lang w:val="ru-RU"/>
        </w:rPr>
        <w:t xml:space="preserve"> набор чисел, разделенных пробелами. Программа должна подсчитывать сумму чисел в файле и выводить ее на экран.</w:t>
      </w:r>
    </w:p>
    <w:p w:rsidR="00C93BCE" w:rsidRDefault="00301167">
      <w:pPr>
        <w:numPr>
          <w:ilvl w:val="0"/>
          <w:numId w:val="2"/>
        </w:numPr>
        <w:spacing w:before="0"/>
        <w:jc w:val="both"/>
        <w:rPr>
          <w:color w:val="333333"/>
          <w:highlight w:val="white"/>
        </w:rPr>
      </w:pPr>
      <w:r w:rsidRPr="00301167">
        <w:rPr>
          <w:color w:val="333333"/>
          <w:highlight w:val="white"/>
          <w:lang w:val="ru-RU"/>
        </w:rPr>
        <w:t xml:space="preserve">Необходимо создать (не </w:t>
      </w:r>
      <w:proofErr w:type="spellStart"/>
      <w:r w:rsidRPr="00301167">
        <w:rPr>
          <w:color w:val="333333"/>
          <w:highlight w:val="white"/>
          <w:lang w:val="ru-RU"/>
        </w:rPr>
        <w:t>программно</w:t>
      </w:r>
      <w:proofErr w:type="spellEnd"/>
      <w:r w:rsidRPr="00301167">
        <w:rPr>
          <w:color w:val="333333"/>
          <w:highlight w:val="white"/>
          <w:lang w:val="ru-RU"/>
        </w:rPr>
        <w:t>) текстовый файл, где каждая строка описывает учебный предмет и наличие лекционных, практич</w:t>
      </w:r>
      <w:r w:rsidRPr="00301167">
        <w:rPr>
          <w:color w:val="333333"/>
          <w:highlight w:val="white"/>
          <w:lang w:val="ru-RU"/>
        </w:rPr>
        <w:t xml:space="preserve">еских и лабораторных занятий по этому предмету и их количество. Важно, чтобы для каждого предмета не обязательно были все типы занятий. Сформировать словарь, содержащий название предмета и общее количество занятий по нему. </w:t>
      </w:r>
      <w:proofErr w:type="spellStart"/>
      <w:r>
        <w:rPr>
          <w:color w:val="333333"/>
          <w:highlight w:val="white"/>
        </w:rPr>
        <w:t>Вывести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словарь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на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экран</w:t>
      </w:r>
      <w:proofErr w:type="spellEnd"/>
      <w:r>
        <w:rPr>
          <w:color w:val="333333"/>
          <w:highlight w:val="white"/>
        </w:rPr>
        <w:t>.</w:t>
      </w:r>
    </w:p>
    <w:p w:rsidR="00C93BCE" w:rsidRPr="00301167" w:rsidRDefault="00301167">
      <w:pPr>
        <w:ind w:left="720"/>
        <w:jc w:val="both"/>
        <w:rPr>
          <w:color w:val="333333"/>
          <w:highlight w:val="white"/>
          <w:lang w:val="ru-RU"/>
        </w:rPr>
      </w:pPr>
      <w:r w:rsidRPr="00301167">
        <w:rPr>
          <w:color w:val="333333"/>
          <w:highlight w:val="white"/>
          <w:lang w:val="ru-RU"/>
        </w:rPr>
        <w:t xml:space="preserve">Примеры строк файла: </w:t>
      </w:r>
      <w:proofErr w:type="gramStart"/>
      <w:r w:rsidRPr="00301167">
        <w:rPr>
          <w:color w:val="333333"/>
          <w:highlight w:val="white"/>
          <w:lang w:val="ru-RU"/>
        </w:rPr>
        <w:t xml:space="preserve">Информатика:   </w:t>
      </w:r>
      <w:proofErr w:type="gramEnd"/>
      <w:r w:rsidRPr="00301167">
        <w:rPr>
          <w:color w:val="333333"/>
          <w:highlight w:val="white"/>
          <w:lang w:val="ru-RU"/>
        </w:rPr>
        <w:t>100(л)   50(</w:t>
      </w:r>
      <w:proofErr w:type="spellStart"/>
      <w:r w:rsidRPr="00301167">
        <w:rPr>
          <w:color w:val="333333"/>
          <w:highlight w:val="white"/>
          <w:lang w:val="ru-RU"/>
        </w:rPr>
        <w:t>пр</w:t>
      </w:r>
      <w:proofErr w:type="spellEnd"/>
      <w:r w:rsidRPr="00301167">
        <w:rPr>
          <w:color w:val="333333"/>
          <w:highlight w:val="white"/>
          <w:lang w:val="ru-RU"/>
        </w:rPr>
        <w:t>)   20(</w:t>
      </w:r>
      <w:proofErr w:type="spellStart"/>
      <w:r w:rsidRPr="00301167">
        <w:rPr>
          <w:color w:val="333333"/>
          <w:highlight w:val="white"/>
          <w:lang w:val="ru-RU"/>
        </w:rPr>
        <w:t>лаб</w:t>
      </w:r>
      <w:proofErr w:type="spellEnd"/>
      <w:r w:rsidRPr="00301167">
        <w:rPr>
          <w:color w:val="333333"/>
          <w:highlight w:val="white"/>
          <w:lang w:val="ru-RU"/>
        </w:rPr>
        <w:t>).</w:t>
      </w:r>
    </w:p>
    <w:p w:rsidR="00C93BCE" w:rsidRPr="00301167" w:rsidRDefault="00301167">
      <w:pPr>
        <w:ind w:left="720"/>
        <w:jc w:val="both"/>
        <w:rPr>
          <w:color w:val="333333"/>
          <w:highlight w:val="white"/>
          <w:lang w:val="ru-RU"/>
        </w:rPr>
      </w:pPr>
      <w:r w:rsidRPr="00301167">
        <w:rPr>
          <w:color w:val="333333"/>
          <w:highlight w:val="white"/>
          <w:lang w:val="ru-RU"/>
        </w:rPr>
        <w:t xml:space="preserve">                                        </w:t>
      </w:r>
      <w:proofErr w:type="gramStart"/>
      <w:r w:rsidRPr="00301167">
        <w:rPr>
          <w:color w:val="333333"/>
          <w:highlight w:val="white"/>
          <w:lang w:val="ru-RU"/>
        </w:rPr>
        <w:t xml:space="preserve">Физика:   </w:t>
      </w:r>
      <w:proofErr w:type="gramEnd"/>
      <w:r w:rsidRPr="00301167">
        <w:rPr>
          <w:color w:val="333333"/>
          <w:highlight w:val="white"/>
          <w:lang w:val="ru-RU"/>
        </w:rPr>
        <w:t xml:space="preserve">30(л)   </w:t>
      </w:r>
      <w:r w:rsidRPr="00301167">
        <w:rPr>
          <w:lang w:val="ru-RU"/>
        </w:rPr>
        <w:t>—</w:t>
      </w:r>
      <w:r w:rsidRPr="00301167">
        <w:rPr>
          <w:color w:val="333333"/>
          <w:highlight w:val="white"/>
          <w:lang w:val="ru-RU"/>
        </w:rPr>
        <w:t xml:space="preserve">   10(</w:t>
      </w:r>
      <w:proofErr w:type="spellStart"/>
      <w:r w:rsidRPr="00301167">
        <w:rPr>
          <w:color w:val="333333"/>
          <w:highlight w:val="white"/>
          <w:lang w:val="ru-RU"/>
        </w:rPr>
        <w:t>лаб</w:t>
      </w:r>
      <w:proofErr w:type="spellEnd"/>
      <w:r w:rsidRPr="00301167">
        <w:rPr>
          <w:color w:val="333333"/>
          <w:highlight w:val="white"/>
          <w:lang w:val="ru-RU"/>
        </w:rPr>
        <w:t>)</w:t>
      </w:r>
    </w:p>
    <w:p w:rsidR="00C93BCE" w:rsidRPr="00301167" w:rsidRDefault="00301167">
      <w:pPr>
        <w:ind w:left="720"/>
        <w:jc w:val="both"/>
        <w:rPr>
          <w:lang w:val="ru-RU"/>
        </w:rPr>
      </w:pPr>
      <w:r w:rsidRPr="00301167">
        <w:rPr>
          <w:color w:val="333333"/>
          <w:highlight w:val="white"/>
          <w:lang w:val="ru-RU"/>
        </w:rPr>
        <w:t xml:space="preserve">                                        </w:t>
      </w:r>
      <w:proofErr w:type="gramStart"/>
      <w:r w:rsidRPr="00301167">
        <w:rPr>
          <w:color w:val="333333"/>
          <w:highlight w:val="white"/>
          <w:lang w:val="ru-RU"/>
        </w:rPr>
        <w:t xml:space="preserve">Физкультура:   </w:t>
      </w:r>
      <w:proofErr w:type="gramEnd"/>
      <w:r w:rsidRPr="00301167">
        <w:rPr>
          <w:lang w:val="ru-RU"/>
        </w:rPr>
        <w:t>—   30(</w:t>
      </w:r>
      <w:proofErr w:type="spellStart"/>
      <w:r w:rsidRPr="00301167">
        <w:rPr>
          <w:lang w:val="ru-RU"/>
        </w:rPr>
        <w:t>пр</w:t>
      </w:r>
      <w:proofErr w:type="spellEnd"/>
      <w:r w:rsidRPr="00301167">
        <w:rPr>
          <w:lang w:val="ru-RU"/>
        </w:rPr>
        <w:t>)   —</w:t>
      </w:r>
    </w:p>
    <w:p w:rsidR="00C93BCE" w:rsidRPr="00301167" w:rsidRDefault="00301167">
      <w:pPr>
        <w:ind w:left="720"/>
        <w:jc w:val="both"/>
        <w:rPr>
          <w:lang w:val="ru-RU"/>
        </w:rPr>
      </w:pPr>
      <w:r w:rsidRPr="00301167">
        <w:rPr>
          <w:lang w:val="ru-RU"/>
        </w:rPr>
        <w:t>Пример словаря: {“Информатика”: 170, “Физика”: 40, “Ф</w:t>
      </w:r>
      <w:r w:rsidRPr="00301167">
        <w:rPr>
          <w:lang w:val="ru-RU"/>
        </w:rPr>
        <w:t>изкультура”: 30}</w:t>
      </w:r>
    </w:p>
    <w:p w:rsidR="00C93BCE" w:rsidRPr="00301167" w:rsidRDefault="00301167">
      <w:pPr>
        <w:numPr>
          <w:ilvl w:val="0"/>
          <w:numId w:val="2"/>
        </w:numPr>
        <w:jc w:val="both"/>
        <w:rPr>
          <w:color w:val="333333"/>
          <w:highlight w:val="white"/>
          <w:lang w:val="ru-RU"/>
        </w:rPr>
      </w:pPr>
      <w:r w:rsidRPr="00301167">
        <w:rPr>
          <w:color w:val="333333"/>
          <w:highlight w:val="white"/>
          <w:lang w:val="ru-RU"/>
        </w:rPr>
        <w:t xml:space="preserve">Создать вручную и заполнить несколькими строками текстовый файл, в котором каждая строка должна содержать данные о фирме: название, форма собственности, выручка, издержки. </w:t>
      </w:r>
    </w:p>
    <w:p w:rsidR="00C93BCE" w:rsidRPr="00301167" w:rsidRDefault="00301167">
      <w:pPr>
        <w:ind w:left="720"/>
        <w:jc w:val="both"/>
        <w:rPr>
          <w:color w:val="333333"/>
          <w:highlight w:val="white"/>
          <w:lang w:val="ru-RU"/>
        </w:rPr>
      </w:pPr>
      <w:r w:rsidRPr="00301167">
        <w:rPr>
          <w:color w:val="333333"/>
          <w:highlight w:val="white"/>
          <w:lang w:val="ru-RU"/>
        </w:rPr>
        <w:t xml:space="preserve">Пример строки файла: </w:t>
      </w:r>
      <w:r>
        <w:rPr>
          <w:color w:val="333333"/>
          <w:highlight w:val="white"/>
        </w:rPr>
        <w:t>firm</w:t>
      </w:r>
      <w:r w:rsidRPr="00301167">
        <w:rPr>
          <w:color w:val="333333"/>
          <w:highlight w:val="white"/>
          <w:lang w:val="ru-RU"/>
        </w:rPr>
        <w:t>_1   ООО   10000   5000.</w:t>
      </w:r>
    </w:p>
    <w:p w:rsidR="00C93BCE" w:rsidRPr="00301167" w:rsidRDefault="00301167">
      <w:pPr>
        <w:ind w:left="720"/>
        <w:jc w:val="both"/>
        <w:rPr>
          <w:color w:val="333333"/>
          <w:highlight w:val="white"/>
          <w:lang w:val="ru-RU"/>
        </w:rPr>
      </w:pPr>
      <w:r w:rsidRPr="00301167">
        <w:rPr>
          <w:color w:val="333333"/>
          <w:highlight w:val="white"/>
          <w:lang w:val="ru-RU"/>
        </w:rPr>
        <w:t>Необходимо постр</w:t>
      </w:r>
      <w:r w:rsidRPr="00301167">
        <w:rPr>
          <w:color w:val="333333"/>
          <w:highlight w:val="white"/>
          <w:lang w:val="ru-RU"/>
        </w:rPr>
        <w:t xml:space="preserve">очно прочитать файл, вычислить прибыль каждой компании, а также среднюю </w:t>
      </w:r>
      <w:proofErr w:type="spellStart"/>
      <w:r>
        <w:rPr>
          <w:color w:val="333333"/>
          <w:highlight w:val="white"/>
        </w:rPr>
        <w:t>прибыль</w:t>
      </w:r>
      <w:proofErr w:type="spellEnd"/>
      <w:r>
        <w:rPr>
          <w:color w:val="333333"/>
          <w:highlight w:val="white"/>
        </w:rPr>
        <w:t xml:space="preserve">. </w:t>
      </w:r>
      <w:r w:rsidRPr="00301167">
        <w:rPr>
          <w:color w:val="333333"/>
          <w:highlight w:val="white"/>
          <w:lang w:val="ru-RU"/>
        </w:rPr>
        <w:t xml:space="preserve">Если фирма получила убытки, в расчет средней прибыли ее </w:t>
      </w:r>
      <w:r w:rsidRPr="00301167">
        <w:rPr>
          <w:b/>
          <w:color w:val="333333"/>
          <w:highlight w:val="white"/>
          <w:lang w:val="ru-RU"/>
        </w:rPr>
        <w:t>не включать</w:t>
      </w:r>
      <w:r w:rsidRPr="00301167">
        <w:rPr>
          <w:color w:val="333333"/>
          <w:highlight w:val="white"/>
          <w:lang w:val="ru-RU"/>
        </w:rPr>
        <w:t>.</w:t>
      </w:r>
    </w:p>
    <w:p w:rsidR="00C93BCE" w:rsidRPr="00301167" w:rsidRDefault="00301167">
      <w:pPr>
        <w:ind w:left="720"/>
        <w:jc w:val="both"/>
        <w:rPr>
          <w:color w:val="333333"/>
          <w:highlight w:val="white"/>
          <w:lang w:val="ru-RU"/>
        </w:rPr>
      </w:pPr>
      <w:r w:rsidRPr="00301167">
        <w:rPr>
          <w:color w:val="333333"/>
          <w:highlight w:val="white"/>
          <w:lang w:val="ru-RU"/>
        </w:rPr>
        <w:lastRenderedPageBreak/>
        <w:t>Далее реализовать список. Он должен содержать словарь с фирмами и их прибылями, а также словарь со средней</w:t>
      </w:r>
      <w:r w:rsidRPr="00301167">
        <w:rPr>
          <w:color w:val="333333"/>
          <w:highlight w:val="white"/>
          <w:lang w:val="ru-RU"/>
        </w:rPr>
        <w:t xml:space="preserve"> прибылью. Если фирма получила убытки, также добавить ее в словарь (со значением убытков). </w:t>
      </w:r>
    </w:p>
    <w:p w:rsidR="00C93BCE" w:rsidRDefault="00301167">
      <w:pPr>
        <w:ind w:left="720"/>
        <w:jc w:val="both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Пример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списка</w:t>
      </w:r>
      <w:proofErr w:type="spellEnd"/>
      <w:r>
        <w:rPr>
          <w:color w:val="333333"/>
          <w:highlight w:val="white"/>
        </w:rPr>
        <w:t>: [{“firm_1”: 5000, “firm_2”: 3000, “firm_3”: 1000}, {“</w:t>
      </w:r>
      <w:proofErr w:type="spellStart"/>
      <w:r>
        <w:rPr>
          <w:color w:val="333333"/>
          <w:highlight w:val="white"/>
        </w:rPr>
        <w:t>average_profit</w:t>
      </w:r>
      <w:proofErr w:type="spellEnd"/>
      <w:r>
        <w:rPr>
          <w:color w:val="333333"/>
          <w:highlight w:val="white"/>
        </w:rPr>
        <w:t>”: 2000}].</w:t>
      </w:r>
    </w:p>
    <w:p w:rsidR="00C93BCE" w:rsidRPr="00301167" w:rsidRDefault="00301167">
      <w:pPr>
        <w:ind w:firstLine="720"/>
        <w:jc w:val="both"/>
        <w:rPr>
          <w:color w:val="333333"/>
          <w:highlight w:val="white"/>
          <w:lang w:val="ru-RU"/>
        </w:rPr>
      </w:pPr>
      <w:r w:rsidRPr="00301167">
        <w:rPr>
          <w:color w:val="333333"/>
          <w:highlight w:val="white"/>
          <w:lang w:val="ru-RU"/>
        </w:rPr>
        <w:t xml:space="preserve">Итоговый список сохранить в виде </w:t>
      </w:r>
      <w:r>
        <w:rPr>
          <w:color w:val="333333"/>
          <w:highlight w:val="white"/>
        </w:rPr>
        <w:t>json</w:t>
      </w:r>
      <w:r w:rsidRPr="00301167">
        <w:rPr>
          <w:color w:val="333333"/>
          <w:highlight w:val="white"/>
          <w:lang w:val="ru-RU"/>
        </w:rPr>
        <w:t>-объекта в соответствующий файл.</w:t>
      </w:r>
    </w:p>
    <w:p w:rsidR="00C93BCE" w:rsidRDefault="00301167">
      <w:pPr>
        <w:ind w:firstLine="720"/>
        <w:jc w:val="both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П</w:t>
      </w:r>
      <w:r>
        <w:rPr>
          <w:color w:val="333333"/>
          <w:highlight w:val="white"/>
        </w:rPr>
        <w:t>ример</w:t>
      </w:r>
      <w:proofErr w:type="spellEnd"/>
      <w:r>
        <w:rPr>
          <w:color w:val="333333"/>
          <w:highlight w:val="white"/>
        </w:rPr>
        <w:t xml:space="preserve"> json-</w:t>
      </w:r>
      <w:proofErr w:type="spellStart"/>
      <w:r>
        <w:rPr>
          <w:color w:val="333333"/>
          <w:highlight w:val="white"/>
        </w:rPr>
        <w:t>объекта</w:t>
      </w:r>
      <w:proofErr w:type="spellEnd"/>
      <w:r>
        <w:rPr>
          <w:color w:val="333333"/>
          <w:highlight w:val="white"/>
        </w:rPr>
        <w:t>:</w:t>
      </w:r>
    </w:p>
    <w:p w:rsidR="00C93BCE" w:rsidRDefault="00301167">
      <w:pPr>
        <w:ind w:firstLine="720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[{</w:t>
      </w:r>
      <w:r>
        <w:rPr>
          <w:color w:val="660E7A"/>
          <w:highlight w:val="white"/>
        </w:rPr>
        <w:t>"firm_1"</w:t>
      </w:r>
      <w:r>
        <w:rPr>
          <w:color w:val="333333"/>
          <w:highlight w:val="white"/>
        </w:rPr>
        <w:t xml:space="preserve">: </w:t>
      </w:r>
      <w:r>
        <w:rPr>
          <w:color w:val="0000FF"/>
          <w:highlight w:val="white"/>
        </w:rPr>
        <w:t>5000</w:t>
      </w:r>
      <w:r>
        <w:rPr>
          <w:color w:val="333333"/>
          <w:highlight w:val="white"/>
        </w:rPr>
        <w:t xml:space="preserve">, </w:t>
      </w:r>
      <w:r>
        <w:rPr>
          <w:color w:val="660E7A"/>
          <w:highlight w:val="white"/>
        </w:rPr>
        <w:t>"firm_2"</w:t>
      </w:r>
      <w:r>
        <w:rPr>
          <w:color w:val="333333"/>
          <w:highlight w:val="white"/>
        </w:rPr>
        <w:t xml:space="preserve">: </w:t>
      </w:r>
      <w:r>
        <w:rPr>
          <w:color w:val="0000FF"/>
          <w:highlight w:val="white"/>
        </w:rPr>
        <w:t>3000</w:t>
      </w:r>
      <w:r>
        <w:rPr>
          <w:color w:val="333333"/>
          <w:highlight w:val="white"/>
        </w:rPr>
        <w:t xml:space="preserve">, </w:t>
      </w:r>
      <w:r>
        <w:rPr>
          <w:color w:val="660E7A"/>
          <w:highlight w:val="white"/>
        </w:rPr>
        <w:t>"firm_3"</w:t>
      </w:r>
      <w:r>
        <w:rPr>
          <w:color w:val="333333"/>
          <w:highlight w:val="white"/>
        </w:rPr>
        <w:t xml:space="preserve">: </w:t>
      </w:r>
      <w:r>
        <w:rPr>
          <w:color w:val="0000FF"/>
          <w:highlight w:val="white"/>
        </w:rPr>
        <w:t>1000</w:t>
      </w:r>
      <w:r>
        <w:rPr>
          <w:color w:val="333333"/>
          <w:highlight w:val="white"/>
        </w:rPr>
        <w:t>}, {</w:t>
      </w:r>
      <w:r>
        <w:rPr>
          <w:color w:val="660E7A"/>
          <w:highlight w:val="white"/>
        </w:rPr>
        <w:t>"</w:t>
      </w:r>
      <w:proofErr w:type="spellStart"/>
      <w:r>
        <w:rPr>
          <w:color w:val="660E7A"/>
          <w:highlight w:val="white"/>
        </w:rPr>
        <w:t>average_profit</w:t>
      </w:r>
      <w:proofErr w:type="spellEnd"/>
      <w:r>
        <w:rPr>
          <w:color w:val="660E7A"/>
          <w:highlight w:val="white"/>
        </w:rPr>
        <w:t>"</w:t>
      </w:r>
      <w:r>
        <w:rPr>
          <w:color w:val="333333"/>
          <w:highlight w:val="white"/>
        </w:rPr>
        <w:t xml:space="preserve">: </w:t>
      </w:r>
      <w:r>
        <w:rPr>
          <w:color w:val="0000FF"/>
          <w:highlight w:val="white"/>
        </w:rPr>
        <w:t>2000</w:t>
      </w:r>
      <w:r>
        <w:rPr>
          <w:color w:val="333333"/>
          <w:highlight w:val="white"/>
        </w:rPr>
        <w:t>}]</w:t>
      </w:r>
    </w:p>
    <w:p w:rsidR="00C93BCE" w:rsidRPr="00301167" w:rsidRDefault="00301167">
      <w:pPr>
        <w:ind w:left="720"/>
        <w:jc w:val="both"/>
        <w:rPr>
          <w:color w:val="333333"/>
          <w:highlight w:val="white"/>
          <w:lang w:val="ru-RU"/>
        </w:rPr>
      </w:pPr>
      <w:r w:rsidRPr="00301167">
        <w:rPr>
          <w:color w:val="333333"/>
          <w:highlight w:val="white"/>
          <w:lang w:val="ru-RU"/>
        </w:rPr>
        <w:t>Подсказка: использовать менеджер контекста.</w:t>
      </w:r>
    </w:p>
    <w:p w:rsidR="00C93BCE" w:rsidRPr="00301167" w:rsidRDefault="00301167">
      <w:pPr>
        <w:pStyle w:val="1"/>
        <w:rPr>
          <w:lang w:val="ru-RU"/>
        </w:rPr>
      </w:pPr>
      <w:bookmarkStart w:id="66" w:name="_vqapgkhnyfqp" w:colFirst="0" w:colLast="0"/>
      <w:bookmarkEnd w:id="66"/>
      <w:r w:rsidRPr="00301167">
        <w:rPr>
          <w:lang w:val="ru-RU"/>
        </w:rPr>
        <w:t>Дополнительные материалы</w:t>
      </w:r>
    </w:p>
    <w:p w:rsidR="00C93BCE" w:rsidRPr="00301167" w:rsidRDefault="00301167">
      <w:pPr>
        <w:numPr>
          <w:ilvl w:val="0"/>
          <w:numId w:val="4"/>
        </w:numPr>
        <w:spacing w:after="0"/>
        <w:jc w:val="both"/>
        <w:rPr>
          <w:lang w:val="ru-RU"/>
        </w:rPr>
      </w:pPr>
      <w:hyperlink r:id="rId9">
        <w:r w:rsidRPr="00301167">
          <w:rPr>
            <w:color w:val="1155CC"/>
            <w:u w:val="single"/>
            <w:lang w:val="ru-RU"/>
          </w:rPr>
          <w:t xml:space="preserve">Работа с файлами в </w:t>
        </w:r>
        <w:r>
          <w:rPr>
            <w:color w:val="1155CC"/>
            <w:u w:val="single"/>
          </w:rPr>
          <w:t>Py</w:t>
        </w:r>
        <w:r>
          <w:rPr>
            <w:color w:val="1155CC"/>
            <w:u w:val="single"/>
          </w:rPr>
          <w:t>thon</w:t>
        </w:r>
      </w:hyperlink>
      <w:r w:rsidRPr="00301167">
        <w:rPr>
          <w:lang w:val="ru-RU"/>
        </w:rPr>
        <w:t>.</w:t>
      </w:r>
    </w:p>
    <w:p w:rsidR="00C93BCE" w:rsidRDefault="00301167">
      <w:pPr>
        <w:numPr>
          <w:ilvl w:val="0"/>
          <w:numId w:val="4"/>
        </w:numPr>
        <w:spacing w:before="0" w:after="0"/>
        <w:jc w:val="both"/>
      </w:pPr>
      <w:hyperlink r:id="rId10">
        <w:proofErr w:type="spellStart"/>
        <w:r>
          <w:rPr>
            <w:color w:val="1155CC"/>
            <w:u w:val="single"/>
          </w:rPr>
          <w:t>Файлы</w:t>
        </w:r>
        <w:proofErr w:type="spellEnd"/>
        <w:r>
          <w:rPr>
            <w:color w:val="1155CC"/>
            <w:u w:val="single"/>
          </w:rPr>
          <w:t xml:space="preserve">. </w:t>
        </w:r>
        <w:proofErr w:type="spellStart"/>
        <w:r>
          <w:rPr>
            <w:color w:val="1155CC"/>
            <w:u w:val="single"/>
          </w:rPr>
          <w:t>Работа</w:t>
        </w:r>
        <w:proofErr w:type="spellEnd"/>
        <w:r>
          <w:rPr>
            <w:color w:val="1155CC"/>
            <w:u w:val="single"/>
          </w:rPr>
          <w:t xml:space="preserve"> с </w:t>
        </w:r>
        <w:proofErr w:type="spellStart"/>
        <w:r>
          <w:rPr>
            <w:color w:val="1155CC"/>
            <w:u w:val="single"/>
          </w:rPr>
          <w:t>файлами</w:t>
        </w:r>
        <w:proofErr w:type="spellEnd"/>
      </w:hyperlink>
      <w:r>
        <w:t>.</w:t>
      </w:r>
    </w:p>
    <w:p w:rsidR="00C93BCE" w:rsidRDefault="00301167">
      <w:pPr>
        <w:pStyle w:val="1"/>
      </w:pPr>
      <w:bookmarkStart w:id="67" w:name="_tnflastqfeho" w:colFirst="0" w:colLast="0"/>
      <w:bookmarkEnd w:id="67"/>
      <w:proofErr w:type="spellStart"/>
      <w:r>
        <w:t>Используемая</w:t>
      </w:r>
      <w:proofErr w:type="spellEnd"/>
      <w:r>
        <w:t xml:space="preserve"> </w:t>
      </w:r>
      <w:proofErr w:type="spellStart"/>
      <w:r>
        <w:t>литература</w:t>
      </w:r>
      <w:proofErr w:type="spellEnd"/>
    </w:p>
    <w:p w:rsidR="00C93BCE" w:rsidRPr="00301167" w:rsidRDefault="00301167">
      <w:pPr>
        <w:rPr>
          <w:color w:val="252525"/>
          <w:lang w:val="ru-RU"/>
        </w:rPr>
      </w:pPr>
      <w:r w:rsidRPr="00301167">
        <w:rPr>
          <w:lang w:val="ru-RU"/>
        </w:rPr>
        <w:t>Для подготовки данного методического пособия были использованы следующие ресурсы:</w:t>
      </w:r>
    </w:p>
    <w:p w:rsidR="00C93BCE" w:rsidRPr="00301167" w:rsidRDefault="00301167">
      <w:pPr>
        <w:numPr>
          <w:ilvl w:val="0"/>
          <w:numId w:val="1"/>
        </w:numPr>
        <w:spacing w:after="0"/>
        <w:rPr>
          <w:lang w:val="ru-RU"/>
        </w:rPr>
      </w:pPr>
      <w:hyperlink r:id="rId11">
        <w:r w:rsidRPr="00301167">
          <w:rPr>
            <w:color w:val="1155CC"/>
            <w:u w:val="single"/>
            <w:lang w:val="ru-RU"/>
          </w:rPr>
          <w:t xml:space="preserve">Язык программирования </w:t>
        </w:r>
        <w:r>
          <w:rPr>
            <w:color w:val="1155CC"/>
            <w:u w:val="single"/>
          </w:rPr>
          <w:t>Python</w:t>
        </w:r>
        <w:r w:rsidRPr="00301167">
          <w:rPr>
            <w:color w:val="1155CC"/>
            <w:u w:val="single"/>
            <w:lang w:val="ru-RU"/>
          </w:rPr>
          <w:t xml:space="preserve"> 3 для начинающих и чайников</w:t>
        </w:r>
      </w:hyperlink>
      <w:r w:rsidRPr="00301167">
        <w:rPr>
          <w:lang w:val="ru-RU"/>
        </w:rPr>
        <w:t>.</w:t>
      </w:r>
    </w:p>
    <w:p w:rsidR="00C93BCE" w:rsidRDefault="00301167">
      <w:pPr>
        <w:numPr>
          <w:ilvl w:val="0"/>
          <w:numId w:val="1"/>
        </w:numPr>
        <w:spacing w:before="0" w:after="0"/>
      </w:pPr>
      <w:hyperlink r:id="rId12">
        <w:proofErr w:type="spellStart"/>
        <w:r>
          <w:rPr>
            <w:color w:val="1155CC"/>
            <w:u w:val="single"/>
          </w:rPr>
          <w:t>Программирование</w:t>
        </w:r>
        <w:proofErr w:type="spellEnd"/>
        <w:r>
          <w:rPr>
            <w:color w:val="1155CC"/>
            <w:u w:val="single"/>
          </w:rPr>
          <w:t xml:space="preserve"> в Python</w:t>
        </w:r>
      </w:hyperlink>
      <w:r>
        <w:t>.</w:t>
      </w:r>
    </w:p>
    <w:p w:rsidR="00C93BCE" w:rsidRDefault="00301167">
      <w:pPr>
        <w:numPr>
          <w:ilvl w:val="0"/>
          <w:numId w:val="1"/>
        </w:numPr>
        <w:spacing w:before="0" w:after="0"/>
        <w:jc w:val="both"/>
      </w:pPr>
      <w:hyperlink r:id="rId13">
        <w:proofErr w:type="spellStart"/>
        <w:r>
          <w:rPr>
            <w:color w:val="1155CC"/>
            <w:u w:val="single"/>
          </w:rPr>
          <w:t>Учим</w:t>
        </w:r>
        <w:proofErr w:type="spellEnd"/>
        <w:r>
          <w:rPr>
            <w:color w:val="1155CC"/>
            <w:u w:val="single"/>
          </w:rPr>
          <w:t xml:space="preserve"> Python </w:t>
        </w:r>
        <w:proofErr w:type="spellStart"/>
        <w:r>
          <w:rPr>
            <w:color w:val="1155CC"/>
            <w:u w:val="single"/>
          </w:rPr>
          <w:t>качественно</w:t>
        </w:r>
        <w:proofErr w:type="spellEnd"/>
        <w:r>
          <w:rPr>
            <w:color w:val="1155CC"/>
            <w:u w:val="single"/>
          </w:rPr>
          <w:t xml:space="preserve"> (</w:t>
        </w:r>
        <w:proofErr w:type="spellStart"/>
        <w:r>
          <w:rPr>
            <w:color w:val="1155CC"/>
            <w:u w:val="single"/>
          </w:rPr>
          <w:t>habr</w:t>
        </w:r>
        <w:proofErr w:type="spellEnd"/>
        <w:r>
          <w:rPr>
            <w:color w:val="1155CC"/>
            <w:u w:val="single"/>
          </w:rPr>
          <w:t>)</w:t>
        </w:r>
      </w:hyperlink>
      <w:r>
        <w:t>.</w:t>
      </w:r>
    </w:p>
    <w:p w:rsidR="00C93BCE" w:rsidRDefault="00301167">
      <w:pPr>
        <w:numPr>
          <w:ilvl w:val="0"/>
          <w:numId w:val="1"/>
        </w:numPr>
        <w:spacing w:before="0" w:after="0"/>
        <w:jc w:val="both"/>
      </w:pPr>
      <w:hyperlink r:id="rId14">
        <w:proofErr w:type="spellStart"/>
        <w:r>
          <w:rPr>
            <w:color w:val="1155CC"/>
            <w:u w:val="single"/>
          </w:rPr>
          <w:t>Самоучитель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по</w:t>
        </w:r>
        <w:proofErr w:type="spellEnd"/>
        <w:r>
          <w:rPr>
            <w:color w:val="1155CC"/>
            <w:u w:val="single"/>
          </w:rPr>
          <w:t xml:space="preserve"> Python</w:t>
        </w:r>
      </w:hyperlink>
      <w:r>
        <w:t>.</w:t>
      </w:r>
    </w:p>
    <w:p w:rsidR="00C93BCE" w:rsidRPr="00301167" w:rsidRDefault="00301167">
      <w:pPr>
        <w:numPr>
          <w:ilvl w:val="0"/>
          <w:numId w:val="1"/>
        </w:numPr>
        <w:spacing w:before="0" w:after="120"/>
        <w:jc w:val="both"/>
        <w:rPr>
          <w:lang w:val="ru-RU"/>
        </w:rPr>
      </w:pPr>
      <w:hyperlink r:id="rId15">
        <w:proofErr w:type="spellStart"/>
        <w:r w:rsidRPr="00301167">
          <w:rPr>
            <w:color w:val="1155CC"/>
            <w:u w:val="single"/>
            <w:lang w:val="ru-RU"/>
          </w:rPr>
          <w:t>Лутц</w:t>
        </w:r>
        <w:proofErr w:type="spellEnd"/>
        <w:r w:rsidRPr="00301167">
          <w:rPr>
            <w:color w:val="1155CC"/>
            <w:u w:val="single"/>
            <w:lang w:val="ru-RU"/>
          </w:rPr>
          <w:t xml:space="preserve"> М. Изучаем </w:t>
        </w:r>
        <w:r>
          <w:rPr>
            <w:color w:val="1155CC"/>
            <w:u w:val="single"/>
          </w:rPr>
          <w:t>Python</w:t>
        </w:r>
        <w:r w:rsidRPr="00301167">
          <w:rPr>
            <w:color w:val="1155CC"/>
            <w:u w:val="single"/>
            <w:lang w:val="ru-RU"/>
          </w:rPr>
          <w:t>. — М.: Символ-Плюс, 2011 (4-е издание</w:t>
        </w:r>
        <w:r w:rsidRPr="00301167">
          <w:rPr>
            <w:color w:val="1155CC"/>
            <w:u w:val="single"/>
            <w:lang w:val="ru-RU"/>
          </w:rPr>
          <w:t>)</w:t>
        </w:r>
      </w:hyperlink>
      <w:r w:rsidRPr="00301167">
        <w:rPr>
          <w:lang w:val="ru-RU"/>
        </w:rPr>
        <w:t>.</w:t>
      </w:r>
    </w:p>
    <w:p w:rsidR="00C93BCE" w:rsidRPr="00301167" w:rsidRDefault="00C93BCE">
      <w:pPr>
        <w:spacing w:before="0" w:after="0" w:line="300" w:lineRule="auto"/>
        <w:jc w:val="both"/>
        <w:rPr>
          <w:color w:val="757575"/>
          <w:sz w:val="24"/>
          <w:szCs w:val="24"/>
          <w:highlight w:val="white"/>
          <w:lang w:val="ru-RU"/>
        </w:rPr>
      </w:pPr>
    </w:p>
    <w:sectPr w:rsidR="00C93BCE" w:rsidRPr="00301167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01167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3011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roxima Nova">
    <w:charset w:val="00"/>
    <w:family w:val="auto"/>
    <w:pitch w:val="default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BCE" w:rsidRDefault="00C93BCE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C93BCE" w:rsidRDefault="00301167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BCE" w:rsidRDefault="00301167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301167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3011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BCE" w:rsidRDefault="00C93BCE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68" w:name="_3whwml4" w:colFirst="0" w:colLast="0"/>
  <w:bookmarkEnd w:id="68"/>
  <w:p w:rsidR="00C93BCE" w:rsidRDefault="00301167">
    <w:pPr>
      <w:pStyle w:val="a4"/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93BCE" w:rsidRDefault="00C93BCE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93BCE" w:rsidRDefault="00301167">
    <w:pPr>
      <w:pStyle w:val="a4"/>
    </w:pPr>
    <w:bookmarkStart w:id="69" w:name="_2bn6wsx" w:colFirst="0" w:colLast="0"/>
    <w:bookmarkEnd w:id="69"/>
    <w:proofErr w:type="spellStart"/>
    <w:r>
      <w:t>Основы</w:t>
    </w:r>
    <w:proofErr w:type="spellEnd"/>
    <w:r>
      <w:t xml:space="preserve">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08C7"/>
    <w:multiLevelType w:val="multilevel"/>
    <w:tmpl w:val="B218E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B641D2"/>
    <w:multiLevelType w:val="multilevel"/>
    <w:tmpl w:val="D026D1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0C5C80"/>
    <w:multiLevelType w:val="multilevel"/>
    <w:tmpl w:val="DEB8FD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8F6738"/>
    <w:multiLevelType w:val="multilevel"/>
    <w:tmpl w:val="3EC0C11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441892"/>
    <w:multiLevelType w:val="multilevel"/>
    <w:tmpl w:val="A6827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BCE"/>
    <w:rsid w:val="00301167"/>
    <w:rsid w:val="00C9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ACCC0A-F58C-4D0B-9632-203979C1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moduli/modul-os-path.html" TargetMode="External"/><Relationship Id="rId13" Type="http://schemas.openxmlformats.org/officeDocument/2006/relationships/hyperlink" Target="https://habrahabr.ru/post/150302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ythonworld.ru/moduli/modul-os-path.html" TargetMode="External"/><Relationship Id="rId12" Type="http://schemas.openxmlformats.org/officeDocument/2006/relationships/hyperlink" Target="https://python-scripts.com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thonworld.r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roklondike.com/books/python/lutz_python_2011.html" TargetMode="External"/><Relationship Id="rId10" Type="http://schemas.openxmlformats.org/officeDocument/2006/relationships/hyperlink" Target="https://pythonworld.ru/tipy-dannyx-v-python/fajly-rabota-s-fajlami.html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python-scripts.com/work-with-files-python" TargetMode="External"/><Relationship Id="rId14" Type="http://schemas.openxmlformats.org/officeDocument/2006/relationships/hyperlink" Target="http://pythonworld.ru/samouchitel-python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26</Pages>
  <Words>4166</Words>
  <Characters>23747</Characters>
  <Application>Microsoft Office Word</Application>
  <DocSecurity>0</DocSecurity>
  <Lines>197</Lines>
  <Paragraphs>55</Paragraphs>
  <ScaleCrop>false</ScaleCrop>
  <Company/>
  <LinksUpToDate>false</LinksUpToDate>
  <CharactersWithSpaces>27858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Рогов Василий</cp:lastModifiedBy>
  <cp:revision>2</cp:revision>
  <dcterms:created xsi:type="dcterms:W3CDTF">2020-10-24T11:41:00Z</dcterms:created>
  <dcterms:modified xsi:type="dcterms:W3CDTF">2020-10-24T12:03:00Z</dcterms:modified>
</cp:coreProperties>
</file>